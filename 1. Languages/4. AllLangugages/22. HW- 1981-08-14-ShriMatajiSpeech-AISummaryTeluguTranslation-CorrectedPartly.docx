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b w:val="1"/>
          <w:sz w:val="30"/>
          <w:szCs w:val="30"/>
          <w:rtl w:val="0"/>
        </w:rPr>
        <w:t xml:space="preserve">Shri Mataji's speech 1981-08-14 The scientific viewpoint: 1. Translation of AI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Science and Open-Mindedness: Shri Mataji highlights the need for an open-minded, scientific approach to Sahaja Yoga, encouraging seekers to experiment and verify its claims.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005">
          <w:pPr>
            <w:rPr>
              <w:rFonts w:ascii="optos " w:cs="optos " w:eastAsia="optos " w:hAnsi="optos "/>
              <w:sz w:val="28"/>
              <w:szCs w:val="28"/>
              <w:rPrChange w:author="Virata Pusuluri" w:id="0" w:date="2025-01-26T20:38:11Z">
                <w:rPr>
                  <w:rFonts w:ascii="optos " w:cs="optos " w:eastAsia="optos " w:hAnsi="optos "/>
                </w:rPr>
              </w:rPrChange>
            </w:rPr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Fonts w:ascii="optos " w:cs="optos " w:eastAsia="optos " w:hAnsi="optos 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z w:val="24"/>
                      <w:szCs w:val="24"/>
                    </w:rPr>
                  </w:rPrChange>
                </w:rPr>
                <w:t xml:space="preserve">శాస్త్రీయ మరియు నిష్పాక్షిక దృక్పథం (perspective)  : శ్రీ మాతాజీ సహజ యోగాన్ని </w:t>
              </w:r>
            </w:sdtContent>
          </w:sdt>
          <w:sdt>
            <w:sdtPr>
              <w:tag w:val="goog_rdk_1"/>
            </w:sdtPr>
            <w:sdtContent>
              <w:r w:rsidDel="00000000" w:rsidR="00000000" w:rsidRPr="00000000">
                <w:rPr>
                  <w:rFonts w:ascii="optos " w:cs="optos " w:eastAsia="optos " w:hAnsi="optos "/>
                  <w:smallCaps w:val="0"/>
                  <w:color w:val="000000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mallCaps w:val="0"/>
                      <w:color w:val="000000"/>
                      <w:sz w:val="24"/>
                      <w:szCs w:val="24"/>
                    </w:rPr>
                  </w:rPrChange>
                </w:rPr>
                <w:t xml:space="preserve">నిష్పాక్షిక</w:t>
              </w:r>
            </w:sdtContent>
          </w:sdt>
          <w:sdt>
            <w:sdtPr>
              <w:tag w:val="goog_rdk_2"/>
            </w:sdtPr>
            <w:sdtContent>
              <w:r w:rsidDel="00000000" w:rsidR="00000000" w:rsidRPr="00000000">
                <w:rPr>
                  <w:rFonts w:ascii="optos " w:cs="optos " w:eastAsia="optos " w:hAnsi="optos 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z w:val="24"/>
                      <w:szCs w:val="24"/>
                    </w:rPr>
                  </w:rPrChange>
                </w:rPr>
                <w:t xml:space="preserve"> (openminded), శాస్త్రీయ (scientific) విధానంలో (approach) </w:t>
              </w:r>
            </w:sdtContent>
          </w:sdt>
          <w:sdt>
            <w:sdtPr>
              <w:tag w:val="goog_rdk_3"/>
            </w:sdtPr>
            <w:sdtContent>
              <w:r w:rsidDel="00000000" w:rsidR="00000000" w:rsidRPr="00000000">
                <w:rPr>
                  <w:rFonts w:ascii="optos " w:cs="optos " w:eastAsia="optos " w:hAnsi="optos "/>
                  <w:smallCaps w:val="0"/>
                  <w:color w:val="000000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mallCaps w:val="0"/>
                      <w:color w:val="000000"/>
                      <w:sz w:val="24"/>
                      <w:szCs w:val="24"/>
                    </w:rPr>
                  </w:rPrChange>
                </w:rPr>
                <w:t xml:space="preserve">అధ్యయనం</w:t>
              </w:r>
            </w:sdtContent>
          </w:sdt>
          <w:sdt>
            <w:sdtPr>
              <w:tag w:val="goog_rdk_4"/>
            </w:sdtPr>
            <w:sdtContent>
              <w:r w:rsidDel="00000000" w:rsidR="00000000" w:rsidRPr="00000000">
                <w:rPr>
                  <w:rFonts w:ascii="optos " w:cs="optos " w:eastAsia="optos " w:hAnsi="optos 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z w:val="24"/>
                      <w:szCs w:val="24"/>
                    </w:rPr>
                  </w:rPrChange>
                </w:rPr>
                <w:t xml:space="preserve"> (study, </w:t>
              </w:r>
            </w:sdtContent>
          </w:sdt>
          <w:sdt>
            <w:sdtPr>
              <w:tag w:val="goog_rdk_5"/>
            </w:sdtPr>
            <w:sdtContent>
              <w:r w:rsidDel="00000000" w:rsidR="00000000" w:rsidRPr="00000000">
                <w:rPr>
                  <w:rFonts w:ascii="optos " w:cs="optos " w:eastAsia="optos " w:hAnsi="optos "/>
                  <w:smallCaps w:val="0"/>
                  <w:color w:val="000000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mallCaps w:val="0"/>
                      <w:color w:val="000000"/>
                      <w:sz w:val="24"/>
                      <w:szCs w:val="24"/>
                    </w:rPr>
                  </w:rPrChange>
                </w:rPr>
                <w:t xml:space="preserve">పరిశీలన, పఠనం) </w:t>
              </w:r>
            </w:sdtContent>
          </w:sdt>
          <w:sdt>
            <w:sdtPr>
              <w:tag w:val="goog_rdk_6"/>
            </w:sdtPr>
            <w:sdtContent>
              <w:r w:rsidDel="00000000" w:rsidR="00000000" w:rsidRPr="00000000">
                <w:rPr>
                  <w:rFonts w:ascii="optos " w:cs="optos " w:eastAsia="optos " w:hAnsi="optos "/>
                  <w:sz w:val="28"/>
                  <w:szCs w:val="28"/>
                  <w:rtl w:val="0"/>
                  <w:rPrChange w:author="Virata Pusuluri" w:id="0" w:date="2025-01-26T20:38:11Z">
                    <w:rPr>
                      <w:rFonts w:ascii="optos " w:cs="optos " w:eastAsia="optos " w:hAnsi="optos "/>
                      <w:sz w:val="24"/>
                      <w:szCs w:val="24"/>
                    </w:rPr>
                  </w:rPrChange>
                </w:rPr>
                <w:t xml:space="preserve">చేయవలసిన ఆవశ్యకతను (need, అవసరము) ఎత్తిచూపారు. సాధకులు ప్రయోగాలు చేసి దీని వాదనలను (claim) ధృవీకరించుకోవాలని ప్రోత్సహించారు.</w:t>
              </w:r>
            </w:sdtContent>
          </w:sdt>
          <w:sdt>
            <w:sdtPr>
              <w:tag w:val="goog_rdk_7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6">
      <w:pPr>
        <w:rPr>
          <w:rFonts w:ascii="optos " w:cs="optos " w:eastAsia="optos " w:hAnsi="optos 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Reality of God and Self-Realization: Shri Mataji asserts the existence of God and the all-pervading power, stating that self-realization is achievable and should be validated through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భగవంతుని యొక్క వాస్తవికత(reality) మరియు ఆత్మ-సాక్షాత్కారం (self-realization): శ్రీ మాతాజీ భగవంతుని ఉనికిని(existence; the state of being real) మరియు(and) సర్వవ్యాప్త(present everywhere) శక్తిని నొక్కిచెప్పారు(insist; tell firmly).  ఆత్మ సాక్షాత్కారం సాధించవచ్చని (can be achieved)  మరియు అనుభవం(feel) ద్వారా ధృవీకరించుకోవాలని (confirm) పేర్కొన్నారు(claimed; said).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tos " w:cs="optos " w:eastAsia="optos " w:hAnsi="optos 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Human Evolution and Purpose: The talk explores the purpose of human evolution, suggesting that humans have a higher potential beyond material pursuits, and Sahaja Yoga offers a path to realize this potential.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మానవ పరిణామం (evolution; growth) మరియు లక్ష్యం (goal): ఈ ఉపన్యాసం (speech) మానవ (human) పరిణామం (evolution; growth) యొక్క ఉద్దేశ్యాన్ని (purpose) తెలియజేస్తోంది. మానవులకు భౌతిక (related to physical things or materials) సాధనల (practise) కంటే ఎక్కువ సామర్థ్యం(power) ఉందని మరియు సహజ యోగా ఈ సామర్థ్యాన్ని గ్రహించడానికి(to understand) ఒక మార్గాన్ని(way) అందిస్తుందని  (provide) సూచిస్తోంది (states; lets us know).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Kundalini Energy: Shri Mataji explains the concept of Kundalini energy, a dormant power within individuals that, when awakened, leads to self-realization and various physical and mental benefits.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కుండలిని శక్తి: శ్రీ మాతాజీ కుండలిని శక్తి(energy) యొక్క భావనను (meaning) వివరించారు (explain). ఇది వ్యక్తులలోని (persons) నిద్రాణమైన (sleeping) శక్తి.  ఇది మేల్కొన్నప్పుడు (awake) ఆత్మ-సాక్షాత్కారానికి మరియు వివిధ (various) శారీరక (bodily) మరియు మానసిక (mental) ప్రయోజనాలకు(benefits; uses) దారితీస్తుంది (provide).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False Gurus and the Importance of Authenticity (truthful): The speech warns against false gurus who exploit (cheat) seekers, emphasizing that true spiritual growth comes through genuine (true) self-realization, not material offerings.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తప్పుడు గురువులు మరియు ప్రామాణికత (reliable; to be able to trust) యొక్క ప్రాముఖ్యత (importance): సాధకులను (seeker; someone looking for truth) దోపిడీ(theft; to steal) చేసే తప్పుడు గురువులకు వ్యతిరేకంగా (opposite) ఈ ప్రసంగం (speech) హెచ్చరిస్తుంది (warning).  నిజమైన (truth) ఆధ్యాత్మిక (spiritual; religious) అభివృద్ధి (improvement) ఆత్మ-సాక్షాత్కారం ద్వారా లభిస్తుంది కానీ భౌతిక(physical) విషయాల వలన కాదు.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Simplicity of Sahaja Yoga: Shri Mataji emphasizes the simplicity of Sahaja Yoga, explaining that it's a spontaneous, living process accessible to everyone, regardless of background or beliefs.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సహజ యోగం యొక్క సరళత</w:t>
      </w:r>
      <w:sdt>
        <w:sdtPr>
          <w:tag w:val="goog_rdk_9"/>
        </w:sdtPr>
        <w:sdtContent>
          <w:ins w:author="Virata Pusuluri" w:id="1" w:date="2025-03-01T02:08:22Z">
            <w:r w:rsidDel="00000000" w:rsidR="00000000" w:rsidRPr="00000000">
              <w:rPr>
                <w:rFonts w:ascii="optos " w:cs="optos " w:eastAsia="optos " w:hAnsi="optos "/>
                <w:sz w:val="30"/>
                <w:szCs w:val="30"/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(simplicity): శ్రీ మాతాజీ సహజ యోగం యొక్క సరళతను నొక్కిచెప్పారు (tell firmly). ఇది నేపథ్యం (background) లేదా నమ్మకాలతో (belief) సంబంధం (relation) లేకుండా ప్రతి ఒక్కరికీ అందుబాటులో (available) ఉండే సహజమైన, జీవన ప్రక్రియ.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Role of the Spirit: The talk discusses the role of the Spirit in Sahaja Yoga, highlighting its manifestation in the conscious mind and the transformation it brings to individuals.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ఆత్మ యొక్క పాత్ర: ఈ ఉపన్యాసం హజ యోగంలో ఆత్మ యొక్క పాత్రను (role) చర్చిస్తుంది (discusses). చేతన</w:t>
      </w:r>
      <w:sdt>
        <w:sdtPr>
          <w:tag w:val="goog_rdk_10"/>
        </w:sdtPr>
        <w:sdtContent>
          <w:ins w:author="Virata Pusuluri" w:id="2" w:date="2025-03-01T02:08:31Z">
            <w:r w:rsidDel="00000000" w:rsidR="00000000" w:rsidRPr="00000000">
              <w:rPr>
                <w:rFonts w:ascii="optos " w:cs="optos " w:eastAsia="optos " w:hAnsi="optos "/>
                <w:sz w:val="30"/>
                <w:szCs w:val="30"/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(conscious; aware) స్థితి మరియు వ్యక్తులలో వచ్చే పరివర్తన(change) గురించి తెలియజేస్తుంది.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Physical and Mental Healing: Shri Mataji mentions the physical and mental healing benefits of Sahaja Yoga, attributing them to the cleansing power of Kundalini awakening.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tos " w:cs="optos " w:eastAsia="optos " w:hAnsi="optos 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శారీరక మరియు మానసిక స్వస్థత: శ్రీ మాతాజీ సహజ యోగం యొక్క శారీరక (physical) మరియు మానసిక (mental) స్వస్థత (health) ప్రయోజనాలను (benefits) ప్రస్తావిస్తూ (explain) కుండలిని మేల్కొలుపు యొక్క ప్రక్షాళన (cleansing; cleaning) శక్తికి వాటిని ఆపాదించారు (attribute).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Chakras and Their Significance (importance): The speech provides a brief overview of the seven chakras and their connection to various aspects of human experience, emphasizing the importance of understanding these energy centers.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చక్రాలు మరియు వాటి ప్రాముఖ్యత: ఈ ప్రసంగం ఏడు చక్రాల యొక్క సంక్షిప్త (in short) అవలోకనాన్ని (overview; summary) మరియు మానవ అనుభవంలోని(experience) వివిధ(various) అంశాలతో(aspects; details) వాటి సంబంధాన్ని చెబుతోంది. ఈ శక్తి కేంద్రాలను(centers) అర్థం చేసుకోవడం యొక్క ప్రాముఖ్యతను(importance) నొక్కి చెబుతుంది.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Experience of Sahaja Yoga: Shri Mataji encourages attendees to experience Sahaja Yoga firsthand, guiding them through a meditation to awaken the Kundalini energy and feel the cool breeze of self-realization.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సహజ యోగ అనుభవం: శ్రీ మాతాజీ హాజరైన(who attended; present) వారిని సహజ యోగాన్ని ప్రత్యక్షంగా(in person; direct ) అనుభవించమని(feel) ప్రోత్సహించారు (encourage).  కుండలినీ శక్తిని మేల్కొల్పడానికి మరియు ఆత్మ-సాక్షాత్కారం యొక్క చల్లని అనుభూతి(feel) పొందడానికి ధ్యానం(meditation) ద్వారా వారికి మార్గనిర్దేశం చేసారు.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Overall, the speech aims to present (describe) Sahaja Yoga as a scientific and accessible path to self-realization, offering a deeper understanding of human potential and the divine power within.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40" w:lineRule="auto"/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మొత్తంమీద ఈ ప్రసంగం(speech) సహజ యోగం ఆత్మ-సాక్షాత్కారానికి శాస్త్రీయ(scientific) మరియు అందరికీ అందుబాటులో ఉండే </w:t>
      </w:r>
      <w:r w:rsidDel="00000000" w:rsidR="00000000" w:rsidRPr="00000000">
        <w:rPr>
          <w:rFonts w:ascii="optos " w:cs="optos " w:eastAsia="optos " w:hAnsi="optos "/>
          <w:color w:val="000000"/>
          <w:sz w:val="30"/>
          <w:szCs w:val="30"/>
          <w:rtl w:val="0"/>
        </w:rPr>
        <w:t xml:space="preserve">మార్గమని తెలియజేస్తుంది.</w:t>
      </w:r>
      <w:r w:rsidDel="00000000" w:rsidR="00000000" w:rsidRPr="00000000">
        <w:rPr>
          <w:rFonts w:ascii="optos " w:cs="optos " w:eastAsia="optos " w:hAnsi="optos 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 మానవ సామర్థ్యం (capacity; ability) మరియు మనలో ఉన్న దైవిక శక్తి గురించి లోతైన(deep) అవగాహనను(understanding) అందిస్తుంది(provides).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optos 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244C8"/>
    <w:pPr>
      <w:widowControl w:val="1"/>
      <w:suppressAutoHyphens w:val="1"/>
      <w:bidi w:val="0"/>
      <w:spacing w:after="160" w:before="0" w:line="276" w:lineRule="auto"/>
      <w:jc w:val="left"/>
    </w:pPr>
    <w:rPr>
      <w:rFonts w:ascii="Aptos" w:cs="Aptos" w:eastAsia="Aptos" w:hAnsi="Aptos"/>
      <w:color w:val="auto"/>
      <w:kern w:val="0"/>
      <w:sz w:val="24"/>
      <w:szCs w:val="24"/>
      <w:lang w:bidi="hi-IN" w:eastAsia="zh-CN" w:val="en-US"/>
    </w:rPr>
  </w:style>
  <w:style w:type="paragraph" w:styleId="Heading1">
    <w:name w:val="heading 1"/>
    <w:basedOn w:val="normal11"/>
    <w:next w:val="normal11"/>
    <w:link w:val="Heading1Char"/>
    <w:uiPriority w:val="9"/>
    <w:qFormat w:val="1"/>
    <w:rsid w:val="006244C8"/>
    <w:pPr>
      <w:keepNext w:val="1"/>
      <w:keepLines w:val="1"/>
      <w:spacing w:after="80" w:before="360"/>
      <w:outlineLvl w:val="0"/>
    </w:pPr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11"/>
    <w:next w:val="normal11"/>
    <w:link w:val="Heading2Char"/>
    <w:uiPriority w:val="9"/>
    <w:semiHidden w:val="1"/>
    <w:unhideWhenUsed w:val="1"/>
    <w:qFormat w:val="1"/>
    <w:rsid w:val="006244C8"/>
    <w:pPr>
      <w:keepNext w:val="1"/>
      <w:keepLines w:val="1"/>
      <w:spacing w:after="80" w:before="160"/>
      <w:outlineLvl w:val="1"/>
    </w:pPr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11"/>
    <w:next w:val="normal11"/>
    <w:link w:val="Heading3Char"/>
    <w:uiPriority w:val="9"/>
    <w:semiHidden w:val="1"/>
    <w:unhideWhenUsed w:val="1"/>
    <w:qFormat w:val="1"/>
    <w:rsid w:val="006244C8"/>
    <w:pPr>
      <w:keepNext w:val="1"/>
      <w:keepLines w:val="1"/>
      <w:spacing w:after="80" w:before="160"/>
      <w:outlineLvl w:val="2"/>
    </w:pPr>
    <w:rPr>
      <w:rFonts w:cs="" w:eastAsia=""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11"/>
    <w:next w:val="normal11"/>
    <w:link w:val="Heading4Char"/>
    <w:uiPriority w:val="9"/>
    <w:semiHidden w:val="1"/>
    <w:unhideWhenUsed w:val="1"/>
    <w:qFormat w:val="1"/>
    <w:rsid w:val="006244C8"/>
    <w:pPr>
      <w:keepNext w:val="1"/>
      <w:keepLines w:val="1"/>
      <w:spacing w:after="40" w:before="80"/>
      <w:outlineLvl w:val="3"/>
    </w:pPr>
    <w:rPr>
      <w:rFonts w:cs="" w:eastAsia=""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11"/>
    <w:next w:val="normal11"/>
    <w:link w:val="Heading5Char"/>
    <w:uiPriority w:val="9"/>
    <w:semiHidden w:val="1"/>
    <w:unhideWhenUsed w:val="1"/>
    <w:qFormat w:val="1"/>
    <w:rsid w:val="006244C8"/>
    <w:pPr>
      <w:keepNext w:val="1"/>
      <w:keepLines w:val="1"/>
      <w:spacing w:after="40" w:before="80"/>
      <w:outlineLvl w:val="4"/>
    </w:pPr>
    <w:rPr>
      <w:rFonts w:cs="" w:eastAsia="" w:cstheme="majorBidi" w:eastAsiaTheme="majorEastAsia"/>
      <w:color w:val="0f4761" w:themeColor="accent1" w:themeShade="0000BF"/>
    </w:rPr>
  </w:style>
  <w:style w:type="paragraph" w:styleId="Heading6">
    <w:name w:val="heading 6"/>
    <w:basedOn w:val="normal11"/>
    <w:next w:val="normal11"/>
    <w:link w:val="Heading6Char"/>
    <w:uiPriority w:val="9"/>
    <w:semiHidden w:val="1"/>
    <w:unhideWhenUsed w:val="1"/>
    <w:qFormat w:val="1"/>
    <w:rsid w:val="006244C8"/>
    <w:pPr>
      <w:keepNext w:val="1"/>
      <w:keepLines w:val="1"/>
      <w:spacing w:after="0" w:before="40"/>
      <w:outlineLvl w:val="5"/>
    </w:pPr>
    <w:rPr>
      <w:rFonts w:cs="" w:eastAsia=""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11"/>
    <w:next w:val="normal11"/>
    <w:link w:val="Heading7Char"/>
    <w:uiPriority w:val="9"/>
    <w:semiHidden w:val="1"/>
    <w:unhideWhenUsed w:val="1"/>
    <w:qFormat w:val="1"/>
    <w:rsid w:val="006244C8"/>
    <w:pPr>
      <w:keepNext w:val="1"/>
      <w:keepLines w:val="1"/>
      <w:spacing w:after="0" w:before="40"/>
      <w:outlineLvl w:val="6"/>
    </w:pPr>
    <w:rPr>
      <w:rFonts w:cs="" w:eastAsia="" w:cstheme="majorBidi" w:eastAsiaTheme="majorEastAsia"/>
      <w:color w:val="595959" w:themeColor="text1" w:themeTint="0000A6"/>
    </w:rPr>
  </w:style>
  <w:style w:type="paragraph" w:styleId="Heading8">
    <w:name w:val="heading 8"/>
    <w:basedOn w:val="normal11"/>
    <w:next w:val="normal11"/>
    <w:link w:val="Heading8Char"/>
    <w:uiPriority w:val="9"/>
    <w:semiHidden w:val="1"/>
    <w:unhideWhenUsed w:val="1"/>
    <w:qFormat w:val="1"/>
    <w:rsid w:val="006244C8"/>
    <w:pPr>
      <w:keepNext w:val="1"/>
      <w:keepLines w:val="1"/>
      <w:spacing w:after="0" w:before="0"/>
      <w:outlineLvl w:val="7"/>
    </w:pPr>
    <w:rPr>
      <w:rFonts w:cs="" w:eastAsia=""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11"/>
    <w:next w:val="normal11"/>
    <w:link w:val="Heading9Char"/>
    <w:uiPriority w:val="9"/>
    <w:semiHidden w:val="1"/>
    <w:unhideWhenUsed w:val="1"/>
    <w:qFormat w:val="1"/>
    <w:rsid w:val="006244C8"/>
    <w:pPr>
      <w:keepNext w:val="1"/>
      <w:keepLines w:val="1"/>
      <w:spacing w:after="0" w:before="0"/>
      <w:outlineLvl w:val="8"/>
    </w:pPr>
    <w:rPr>
      <w:rFonts w:cs="" w:eastAsia=""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244C8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qFormat w:val="1"/>
    <w:rsid w:val="006244C8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qFormat w:val="1"/>
    <w:rsid w:val="006244C8"/>
    <w:rPr>
      <w:rFonts w:cs="" w:eastAsia=""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6244C8"/>
    <w:rPr>
      <w:rFonts w:cs="" w:eastAsia=""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6244C8"/>
    <w:rPr>
      <w:rFonts w:cs="" w:eastAsia=""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6244C8"/>
    <w:rPr>
      <w:rFonts w:cs="" w:eastAsia=""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6244C8"/>
    <w:rPr>
      <w:rFonts w:cs="" w:eastAsia=""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6244C8"/>
    <w:rPr>
      <w:rFonts w:cs="" w:eastAsia=""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6244C8"/>
    <w:rPr>
      <w:rFonts w:cs="" w:eastAsia=""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6244C8"/>
    <w:rPr>
      <w:rFonts w:ascii="Aptos Display" w:cs="" w:eastAsia="" w:hAnsi="Aptos Display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6244C8"/>
    <w:rPr>
      <w:rFonts w:cs="" w:eastAsia=""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6244C8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6244C8"/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6244C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244C8"/>
    <w:rPr>
      <w:b w:val="1"/>
      <w:bCs w:val="1"/>
      <w:smallCaps w:val="1"/>
      <w:color w:val="0f4761" w:themeColor="accent1" w:themeShade="0000BF"/>
      <w:spacing w:val="5"/>
    </w:rPr>
  </w:style>
  <w:style w:type="paragraph" w:styleId="Heading">
    <w:name w:val="Heading"/>
    <w:basedOn w:val="normal1"/>
    <w:next w:val="BodyText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BodyText">
    <w:name w:val="Body Text"/>
    <w:basedOn w:val="normal1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1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>
    <w:name w:val="Index"/>
    <w:basedOn w:val="normal1"/>
    <w:qFormat w:val="1"/>
    <w:pPr>
      <w:suppressLineNumbers w:val="1"/>
    </w:pPr>
    <w:rPr>
      <w:rFonts w:cs="Mangal"/>
    </w:rPr>
  </w:style>
  <w:style w:type="paragraph" w:styleId="normal1" w:default="1">
    <w:name w:val="normal1"/>
    <w:qFormat w:val="1"/>
    <w:pPr>
      <w:widowControl w:val="1"/>
      <w:suppressAutoHyphens w:val="1"/>
      <w:bidi w:val="0"/>
      <w:spacing w:after="160" w:before="0" w:line="276" w:lineRule="auto"/>
      <w:jc w:val="left"/>
    </w:pPr>
    <w:rPr>
      <w:rFonts w:ascii="Aptos" w:cs="Aptos" w:eastAsia="Aptos" w:hAnsi="Aptos"/>
      <w:color w:val="auto"/>
      <w:kern w:val="0"/>
      <w:sz w:val="24"/>
      <w:szCs w:val="24"/>
      <w:lang w:bidi="hi-IN" w:eastAsia="zh-CN" w:val="en-US"/>
    </w:rPr>
  </w:style>
  <w:style w:type="paragraph" w:styleId="Title">
    <w:name w:val="Title"/>
    <w:basedOn w:val="normal11"/>
    <w:next w:val="normal11"/>
    <w:link w:val="TitleChar"/>
    <w:uiPriority w:val="10"/>
    <w:qFormat w:val="1"/>
    <w:rsid w:val="006244C8"/>
    <w:pPr>
      <w:spacing w:after="80" w:before="0" w:line="240" w:lineRule="auto"/>
      <w:contextualSpacing w:val="1"/>
    </w:pPr>
    <w:rPr>
      <w:rFonts w:ascii="Aptos Display" w:cs="" w:eastAsia="" w:hAnsi="Aptos Display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11" w:default="1">
    <w:name w:val="normal11"/>
    <w:qFormat w:val="1"/>
    <w:pPr>
      <w:widowControl w:val="1"/>
      <w:suppressAutoHyphens w:val="1"/>
      <w:bidi w:val="0"/>
      <w:spacing w:after="160" w:before="0" w:line="276" w:lineRule="auto"/>
      <w:jc w:val="left"/>
    </w:pPr>
    <w:rPr>
      <w:rFonts w:ascii="Aptos" w:cs="Aptos" w:eastAsia="Aptos" w:hAnsi="Aptos"/>
      <w:color w:val="auto"/>
      <w:kern w:val="0"/>
      <w:sz w:val="24"/>
      <w:szCs w:val="24"/>
      <w:lang w:bidi="hi-IN" w:eastAsia="zh-CN" w:val="en-US"/>
    </w:rPr>
  </w:style>
  <w:style w:type="paragraph" w:styleId="Subtitle">
    <w:name w:val="Subtitle"/>
    <w:basedOn w:val="normal1"/>
    <w:next w:val="normal1"/>
    <w:link w:val="SubtitleChar"/>
    <w:uiPriority w:val="11"/>
    <w:qFormat w:val="1"/>
    <w:rsid w:val="006244C8"/>
    <w:pPr/>
    <w:rPr>
      <w:color w:val="595959"/>
      <w:sz w:val="28"/>
      <w:szCs w:val="28"/>
    </w:rPr>
  </w:style>
  <w:style w:type="paragraph" w:styleId="Quote">
    <w:name w:val="Quote"/>
    <w:basedOn w:val="normal11"/>
    <w:next w:val="normal11"/>
    <w:link w:val="QuoteChar"/>
    <w:uiPriority w:val="29"/>
    <w:qFormat w:val="1"/>
    <w:rsid w:val="006244C8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11"/>
    <w:uiPriority w:val="34"/>
    <w:qFormat w:val="1"/>
    <w:rsid w:val="006244C8"/>
    <w:pPr>
      <w:spacing w:after="160" w:before="0"/>
      <w:ind w:left="720"/>
      <w:contextualSpacing w:val="1"/>
    </w:pPr>
    <w:rPr/>
  </w:style>
  <w:style w:type="paragraph" w:styleId="IntenseQuote">
    <w:name w:val="Intense Quote"/>
    <w:basedOn w:val="normal11"/>
    <w:next w:val="normal11"/>
    <w:link w:val="IntenseQuoteChar"/>
    <w:uiPriority w:val="30"/>
    <w:qFormat w:val="1"/>
    <w:rsid w:val="006244C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paragraph" w:styleId="PreformattedText">
    <w:name w:val="Preformatted Text"/>
    <w:basedOn w:val="normal1"/>
    <w:qFormat w:val="1"/>
    <w:pPr>
      <w:spacing w:after="0" w:before="0"/>
    </w:pPr>
    <w:rPr>
      <w:rFonts w:ascii="Liberation Mono" w:cs="Liberation Mono" w:eastAsia="NSimSun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qANSzoErrAp40XzwKAZaQAWDvw==">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2024-09-12T19:07:00Z</dcterms:created>
  <dc:creator>Sunitha Basodi</dc:creator>
</cp:coreProperties>
</file>
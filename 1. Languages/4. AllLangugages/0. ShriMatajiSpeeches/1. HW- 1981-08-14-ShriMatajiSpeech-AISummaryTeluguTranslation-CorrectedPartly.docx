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b/>
          <w:sz w:val="30"/>
          <w:szCs w:val="30"/>
        </w:rPr>
        <w:t xml:space="preserve">Shri Mataji's speech 1981-08-14 The scientific viewpoint: 1. Translation of AI summary 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Science and Open-Mindedness: Shri Mataji highlights the need for an open-minded, scientific approach to Sahaja Yoga, encouraging seekers to experiment and verify its claims.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aptos" w:cs="optos "/>
          <w:sz w:val="24"/>
          <w:sz w:val="24"/>
          <w:szCs w:val="24"/>
        </w:rPr>
        <w:t xml:space="preserve">శాస్త్రీయ మరియు నిష్పాక్షిక దృక్పథం </w:t>
      </w:r>
      <w:r>
        <w:rPr>
          <w:rFonts w:eastAsia="aptos" w:cs="optos " w:ascii="optos " w:hAnsi="optos "/>
          <w:sz w:val="24"/>
          <w:szCs w:val="24"/>
        </w:rPr>
        <w:t xml:space="preserve">(perspective)  : </w:t>
      </w:r>
      <w:r>
        <w:rPr>
          <w:rFonts w:ascii="optos " w:hAnsi="optos " w:eastAsia="aptos" w:cs="optos "/>
          <w:sz w:val="24"/>
          <w:sz w:val="24"/>
          <w:szCs w:val="24"/>
        </w:rPr>
        <w:t xml:space="preserve">శ్రీ మాతాజీ సహజ యోగాన్ని </w:t>
      </w:r>
      <w:r>
        <w:rPr>
          <w:rFonts w:ascii="optos " w:hAnsi="optos " w:eastAsia="aptos" w:cs="optos "/>
          <w:caps w:val="false"/>
          <w:smallCaps w:val="false"/>
          <w:color w:val="000000"/>
          <w:sz w:val="24"/>
          <w:sz w:val="24"/>
          <w:szCs w:val="24"/>
        </w:rPr>
        <w:t>నిష్పాక్షిక</w:t>
      </w:r>
      <w:r>
        <w:rPr>
          <w:rFonts w:ascii="optos " w:hAnsi="optos " w:eastAsia="aptos" w:cs="optos "/>
          <w:sz w:val="24"/>
          <w:sz w:val="24"/>
          <w:szCs w:val="24"/>
        </w:rPr>
        <w:t xml:space="preserve"> </w:t>
      </w:r>
      <w:r>
        <w:rPr>
          <w:rFonts w:eastAsia="aptos" w:cs="optos " w:ascii="optos " w:hAnsi="optos "/>
          <w:sz w:val="24"/>
          <w:szCs w:val="24"/>
        </w:rPr>
        <w:t xml:space="preserve">(openminded), </w:t>
      </w:r>
      <w:r>
        <w:rPr>
          <w:rFonts w:ascii="optos " w:hAnsi="optos " w:eastAsia="aptos" w:cs="optos "/>
          <w:sz w:val="24"/>
          <w:sz w:val="24"/>
          <w:szCs w:val="24"/>
        </w:rPr>
        <w:t xml:space="preserve">శాస్త్రీయ </w:t>
      </w:r>
      <w:r>
        <w:rPr>
          <w:rFonts w:eastAsia="aptos" w:cs="optos " w:ascii="optos " w:hAnsi="optos "/>
          <w:sz w:val="24"/>
          <w:szCs w:val="24"/>
        </w:rPr>
        <w:t xml:space="preserve">(scientific) </w:t>
      </w:r>
      <w:r>
        <w:rPr>
          <w:rFonts w:ascii="optos " w:hAnsi="optos " w:eastAsia="aptos" w:cs="optos "/>
          <w:sz w:val="24"/>
          <w:sz w:val="24"/>
          <w:szCs w:val="24"/>
        </w:rPr>
        <w:t xml:space="preserve">విధానంలో </w:t>
      </w:r>
      <w:r>
        <w:rPr>
          <w:rFonts w:eastAsia="aptos" w:cs="optos " w:ascii="optos " w:hAnsi="optos "/>
          <w:sz w:val="24"/>
          <w:szCs w:val="24"/>
        </w:rPr>
        <w:t xml:space="preserve">(approach) </w:t>
      </w:r>
      <w:r>
        <w:rPr>
          <w:rFonts w:ascii="optos " w:hAnsi="optos " w:eastAsia="aptos" w:cs="optos "/>
          <w:caps w:val="false"/>
          <w:smallCaps w:val="false"/>
          <w:color w:val="000000"/>
          <w:sz w:val="24"/>
          <w:sz w:val="24"/>
          <w:szCs w:val="24"/>
        </w:rPr>
        <w:t>అధ్యయనం</w:t>
      </w:r>
      <w:r>
        <w:rPr>
          <w:rFonts w:ascii="optos " w:hAnsi="optos " w:eastAsia="aptos" w:cs="optos "/>
          <w:sz w:val="24"/>
          <w:sz w:val="24"/>
          <w:szCs w:val="24"/>
        </w:rPr>
        <w:t xml:space="preserve"> </w:t>
      </w:r>
      <w:r>
        <w:rPr>
          <w:rFonts w:eastAsia="aptos" w:cs="optos " w:ascii="optos " w:hAnsi="optos "/>
          <w:sz w:val="24"/>
          <w:szCs w:val="24"/>
        </w:rPr>
        <w:t xml:space="preserve">(study, </w:t>
      </w:r>
      <w:r>
        <w:rPr>
          <w:rFonts w:ascii="optos " w:hAnsi="optos " w:eastAsia="aptos" w:cs="optos "/>
          <w:caps w:val="false"/>
          <w:smallCaps w:val="false"/>
          <w:color w:val="000000"/>
          <w:sz w:val="24"/>
          <w:sz w:val="24"/>
          <w:szCs w:val="24"/>
        </w:rPr>
        <w:t>పరిశీలన</w:t>
      </w:r>
      <w:r>
        <w:rPr>
          <w:rFonts w:eastAsia="aptos" w:cs="optos " w:ascii="optos " w:hAnsi="optos "/>
          <w:caps w:val="false"/>
          <w:smallCaps w:val="false"/>
          <w:color w:val="000000"/>
          <w:sz w:val="24"/>
          <w:szCs w:val="24"/>
        </w:rPr>
        <w:t xml:space="preserve">, </w:t>
      </w:r>
      <w:r>
        <w:rPr>
          <w:rFonts w:ascii="optos " w:hAnsi="optos " w:eastAsia="aptos" w:cs="optos "/>
          <w:caps w:val="false"/>
          <w:smallCaps w:val="false"/>
          <w:color w:val="000000"/>
          <w:sz w:val="24"/>
          <w:sz w:val="24"/>
          <w:szCs w:val="24"/>
        </w:rPr>
        <w:t>పఠనం</w:t>
      </w:r>
      <w:r>
        <w:rPr>
          <w:rFonts w:eastAsia="aptos" w:cs="optos " w:ascii="optos " w:hAnsi="optos "/>
          <w:caps w:val="false"/>
          <w:smallCaps w:val="false"/>
          <w:color w:val="000000"/>
          <w:sz w:val="24"/>
          <w:szCs w:val="24"/>
        </w:rPr>
        <w:t xml:space="preserve">) </w:t>
      </w:r>
      <w:r>
        <w:rPr>
          <w:rFonts w:ascii="optos " w:hAnsi="optos " w:eastAsia="aptos" w:cs="optos "/>
          <w:sz w:val="24"/>
          <w:sz w:val="24"/>
          <w:szCs w:val="24"/>
        </w:rPr>
        <w:t xml:space="preserve">చేయవలసిన ఆవశ్యకతను </w:t>
      </w:r>
      <w:r>
        <w:rPr>
          <w:rFonts w:eastAsia="aptos" w:cs="optos " w:ascii="optos " w:hAnsi="optos "/>
          <w:sz w:val="24"/>
          <w:szCs w:val="24"/>
        </w:rPr>
        <w:t xml:space="preserve">(need, </w:t>
      </w:r>
      <w:r>
        <w:rPr>
          <w:rFonts w:ascii="optos " w:hAnsi="optos " w:eastAsia="aptos" w:cs="optos "/>
          <w:sz w:val="24"/>
          <w:sz w:val="24"/>
          <w:szCs w:val="24"/>
        </w:rPr>
        <w:t>అవసరము</w:t>
      </w:r>
      <w:r>
        <w:rPr>
          <w:rFonts w:eastAsia="aptos" w:cs="optos " w:ascii="optos " w:hAnsi="optos "/>
          <w:sz w:val="24"/>
          <w:szCs w:val="24"/>
        </w:rPr>
        <w:t xml:space="preserve">) </w:t>
      </w:r>
      <w:r>
        <w:rPr>
          <w:rFonts w:ascii="optos " w:hAnsi="optos " w:eastAsia="aptos" w:cs="optos "/>
          <w:sz w:val="24"/>
          <w:sz w:val="24"/>
          <w:szCs w:val="24"/>
        </w:rPr>
        <w:t>ఎత్తిచూపారు</w:t>
      </w:r>
      <w:r>
        <w:rPr>
          <w:rFonts w:eastAsia="aptos" w:cs="optos " w:ascii="optos " w:hAnsi="optos "/>
          <w:sz w:val="24"/>
          <w:szCs w:val="24"/>
        </w:rPr>
        <w:t xml:space="preserve">. </w:t>
      </w:r>
      <w:r>
        <w:rPr>
          <w:rFonts w:ascii="optos " w:hAnsi="optos " w:eastAsia="aptos" w:cs="optos "/>
          <w:sz w:val="24"/>
          <w:sz w:val="24"/>
          <w:szCs w:val="24"/>
        </w:rPr>
        <w:t xml:space="preserve">సాధకులు ప్రయోగాలు చేసి దీని వాదనలను </w:t>
      </w:r>
      <w:r>
        <w:rPr>
          <w:rFonts w:eastAsia="aptos" w:cs="optos " w:ascii="optos " w:hAnsi="optos "/>
          <w:sz w:val="24"/>
          <w:szCs w:val="24"/>
        </w:rPr>
        <w:t xml:space="preserve">(claim) </w:t>
      </w:r>
      <w:r>
        <w:rPr>
          <w:rFonts w:ascii="optos " w:hAnsi="optos " w:eastAsia="aptos" w:cs="optos "/>
          <w:sz w:val="24"/>
          <w:sz w:val="24"/>
          <w:szCs w:val="24"/>
        </w:rPr>
        <w:t>ధృవీకరించుకోవాలని ప్రోత్సహించారు</w:t>
      </w:r>
      <w:r>
        <w:rPr>
          <w:rFonts w:eastAsia="aptos" w:cs="optos " w:ascii="optos " w:hAnsi="optos "/>
          <w:sz w:val="24"/>
          <w:szCs w:val="24"/>
        </w:rPr>
        <w:t>.</w:t>
      </w:r>
    </w:p>
    <w:p>
      <w:pPr>
        <w:pStyle w:val="normal11"/>
        <w:rPr>
          <w:rFonts w:ascii="optos " w:hAnsi="optos " w:eastAsia="aptos" w:cs="optos "/>
          <w:sz w:val="24"/>
          <w:szCs w:val="24"/>
        </w:rPr>
      </w:pPr>
      <w:r>
        <w:rPr>
          <w:rFonts w:eastAsia="aptos" w:cs="optos " w:ascii="optos " w:hAnsi="optos "/>
          <w:sz w:val="24"/>
          <w:szCs w:val="24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The Reality of God and Self-Realization: Shri Mataji asserts the existence of God and the all-pervading power, stating that self-realization is achievable and should be validated through experience.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భగవంతుని యొక్క వాస్తవికత</w:t>
      </w:r>
      <w:r>
        <w:rPr>
          <w:rFonts w:eastAsia="Gautami" w:cs="optos " w:ascii="optos " w:hAnsi="optos "/>
          <w:sz w:val="30"/>
          <w:szCs w:val="30"/>
        </w:rPr>
        <w:t xml:space="preserve">(reality) </w:t>
      </w:r>
      <w:r>
        <w:rPr>
          <w:rFonts w:ascii="optos " w:hAnsi="optos " w:eastAsia="Gautami" w:cs="optos "/>
          <w:sz w:val="30"/>
          <w:sz w:val="30"/>
          <w:szCs w:val="30"/>
        </w:rPr>
        <w:t>మరియు ఆత్మ</w:t>
      </w:r>
      <w:r>
        <w:rPr>
          <w:rFonts w:eastAsia="Gautami" w:cs="optos " w:ascii="optos " w:hAnsi="optos "/>
          <w:sz w:val="30"/>
          <w:szCs w:val="30"/>
        </w:rPr>
        <w:t>-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సాక్షాత్కారం </w:t>
      </w:r>
      <w:r>
        <w:rPr>
          <w:rFonts w:eastAsia="Gautami" w:cs="optos " w:ascii="optos " w:hAnsi="optos "/>
          <w:sz w:val="30"/>
          <w:szCs w:val="30"/>
        </w:rPr>
        <w:t xml:space="preserve">(self-realization): </w:t>
      </w:r>
      <w:r>
        <w:rPr>
          <w:rFonts w:ascii="optos " w:hAnsi="optos " w:eastAsia="Gautami" w:cs="optos "/>
          <w:sz w:val="30"/>
          <w:sz w:val="30"/>
          <w:szCs w:val="30"/>
        </w:rPr>
        <w:t>శ్రీ మాతాజీ భగవంతుని ఉనికిని</w:t>
      </w:r>
      <w:r>
        <w:rPr>
          <w:rFonts w:eastAsia="Gautami" w:cs="optos " w:ascii="optos " w:hAnsi="optos "/>
          <w:sz w:val="30"/>
          <w:szCs w:val="30"/>
        </w:rPr>
        <w:t xml:space="preserve">(existence; the state of being real) </w:t>
      </w:r>
      <w:r>
        <w:rPr>
          <w:rFonts w:ascii="optos " w:hAnsi="optos " w:eastAsia="Gautami" w:cs="optos "/>
          <w:sz w:val="30"/>
          <w:sz w:val="30"/>
          <w:szCs w:val="30"/>
        </w:rPr>
        <w:t>మరియు</w:t>
      </w:r>
      <w:r>
        <w:rPr>
          <w:rFonts w:eastAsia="Gautami" w:cs="optos " w:ascii="optos " w:hAnsi="optos "/>
          <w:sz w:val="30"/>
          <w:szCs w:val="30"/>
        </w:rPr>
        <w:t xml:space="preserve">(and) </w:t>
      </w:r>
      <w:r>
        <w:rPr>
          <w:rFonts w:ascii="optos " w:hAnsi="optos " w:eastAsia="Gautami" w:cs="optos "/>
          <w:sz w:val="30"/>
          <w:sz w:val="30"/>
          <w:szCs w:val="30"/>
        </w:rPr>
        <w:t>సర్వవ్యాప్త</w:t>
      </w:r>
      <w:r>
        <w:rPr>
          <w:rFonts w:eastAsia="Gautami" w:cs="optos " w:ascii="optos " w:hAnsi="optos "/>
          <w:sz w:val="30"/>
          <w:szCs w:val="30"/>
        </w:rPr>
        <w:t xml:space="preserve">(present everywhere) </w:t>
      </w:r>
      <w:r>
        <w:rPr>
          <w:rFonts w:ascii="optos " w:hAnsi="optos " w:eastAsia="Gautami" w:cs="optos "/>
          <w:sz w:val="30"/>
          <w:sz w:val="30"/>
          <w:szCs w:val="30"/>
        </w:rPr>
        <w:t>శక్తిని నొక్కిచెప్పారు</w:t>
      </w:r>
      <w:r>
        <w:rPr>
          <w:rFonts w:eastAsia="Gautami" w:cs="optos " w:ascii="optos " w:hAnsi="optos "/>
          <w:sz w:val="30"/>
          <w:szCs w:val="30"/>
        </w:rPr>
        <w:t xml:space="preserve">(insist; tell firmly). 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cs="optos "/>
          <w:sz w:val="30"/>
          <w:sz w:val="30"/>
          <w:szCs w:val="30"/>
        </w:rPr>
        <w:t xml:space="preserve">ఆత్మ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సాక్షాత్కారం సాధించవచ్చని </w:t>
      </w:r>
      <w:r>
        <w:rPr>
          <w:rFonts w:eastAsia="Gautami" w:cs="optos " w:ascii="optos " w:hAnsi="optos "/>
          <w:sz w:val="30"/>
          <w:szCs w:val="30"/>
        </w:rPr>
        <w:t xml:space="preserve">(can be achieved)  </w:t>
      </w:r>
      <w:r>
        <w:rPr>
          <w:rFonts w:ascii="optos " w:hAnsi="optos " w:eastAsia="Gautami" w:cs="optos "/>
          <w:sz w:val="30"/>
          <w:sz w:val="30"/>
          <w:szCs w:val="30"/>
        </w:rPr>
        <w:t>మరియు అనుభవం</w:t>
      </w:r>
      <w:r>
        <w:rPr>
          <w:rFonts w:eastAsia="Gautami" w:cs="optos " w:ascii="optos " w:hAnsi="optos "/>
          <w:sz w:val="30"/>
          <w:szCs w:val="30"/>
        </w:rPr>
        <w:t xml:space="preserve">(feel)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ద్వారా ధృవీకరించుకోవాలని </w:t>
      </w:r>
      <w:r>
        <w:rPr>
          <w:rFonts w:eastAsia="Gautami" w:cs="optos " w:ascii="optos " w:hAnsi="optos "/>
          <w:sz w:val="30"/>
          <w:szCs w:val="30"/>
        </w:rPr>
        <w:t xml:space="preserve">(confirm) </w:t>
      </w:r>
      <w:r>
        <w:rPr>
          <w:rFonts w:ascii="optos " w:hAnsi="optos " w:eastAsia="Gautami" w:cs="optos "/>
          <w:sz w:val="30"/>
          <w:sz w:val="30"/>
          <w:szCs w:val="30"/>
        </w:rPr>
        <w:t>పేర్కొన్నారు</w:t>
      </w:r>
      <w:r>
        <w:rPr>
          <w:rFonts w:eastAsia="Gautami" w:cs="optos " w:ascii="optos " w:hAnsi="optos "/>
          <w:sz w:val="30"/>
          <w:szCs w:val="30"/>
        </w:rPr>
        <w:t>(claimed; said).</w:t>
      </w:r>
    </w:p>
    <w:p>
      <w:pPr>
        <w:pStyle w:val="normal11"/>
        <w:rPr>
          <w:rFonts w:ascii="optos " w:hAnsi="optos " w:eastAsia="aptos" w:cs="optos "/>
          <w:sz w:val="24"/>
          <w:szCs w:val="24"/>
        </w:rPr>
      </w:pPr>
      <w:r>
        <w:rPr>
          <w:rFonts w:eastAsia="aptos" w:cs="optos " w:ascii="optos " w:hAnsi="optos "/>
          <w:sz w:val="24"/>
          <w:szCs w:val="24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Human Evolution and Purpose: The talk explores the purpose of human evolution, suggesting that humans have a higher potential beyond material pursuits, and Sahaja Yoga offers a path to realize this potential.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cs="optos "/>
          <w:sz w:val="30"/>
          <w:sz w:val="30"/>
          <w:szCs w:val="30"/>
        </w:rPr>
        <w:t xml:space="preserve">మానవ పరిణామం </w:t>
      </w:r>
      <w:r>
        <w:rPr>
          <w:rFonts w:cs="optos " w:ascii="optos " w:hAnsi="optos "/>
          <w:sz w:val="30"/>
          <w:szCs w:val="30"/>
        </w:rPr>
        <w:t xml:space="preserve">(evolution; growth) </w:t>
      </w:r>
      <w:r>
        <w:rPr>
          <w:rFonts w:ascii="optos " w:hAnsi="optos " w:cs="optos "/>
          <w:sz w:val="30"/>
          <w:sz w:val="30"/>
          <w:szCs w:val="30"/>
        </w:rPr>
        <w:t xml:space="preserve">మరియు లక్ష్యం </w:t>
      </w:r>
      <w:r>
        <w:rPr>
          <w:rFonts w:cs="optos " w:ascii="optos " w:hAnsi="optos "/>
          <w:sz w:val="30"/>
          <w:szCs w:val="30"/>
        </w:rPr>
        <w:t xml:space="preserve">(goal): </w:t>
      </w:r>
      <w:r>
        <w:rPr>
          <w:rFonts w:ascii="optos " w:hAnsi="optos " w:cs="optos "/>
          <w:sz w:val="30"/>
          <w:sz w:val="30"/>
          <w:szCs w:val="30"/>
        </w:rPr>
        <w:t xml:space="preserve">ఈ </w:t>
      </w:r>
      <w:r>
        <w:rPr>
          <w:rFonts w:ascii="optos " w:hAnsi="optos " w:cs="optos "/>
          <w:sz w:val="30"/>
          <w:sz w:val="30"/>
          <w:szCs w:val="30"/>
          <w:lang w:bidi="te-IN"/>
        </w:rPr>
        <w:t xml:space="preserve">ఉపన్యాసం </w:t>
      </w:r>
      <w:r>
        <w:rPr>
          <w:rFonts w:cs="optos " w:ascii="optos " w:hAnsi="optos "/>
          <w:sz w:val="30"/>
          <w:szCs w:val="30"/>
        </w:rPr>
        <w:t>(</w:t>
      </w:r>
      <w:r>
        <w:rPr>
          <w:rFonts w:cs="optos " w:ascii="optos " w:hAnsi="optos "/>
          <w:sz w:val="30"/>
          <w:szCs w:val="30"/>
          <w:lang w:bidi="te-IN"/>
        </w:rPr>
        <w:t>speech</w:t>
      </w:r>
      <w:r>
        <w:rPr>
          <w:rFonts w:cs="optos " w:ascii="optos " w:hAnsi="optos "/>
          <w:sz w:val="30"/>
          <w:szCs w:val="30"/>
        </w:rPr>
        <w:t xml:space="preserve">) </w:t>
      </w:r>
      <w:r>
        <w:rPr>
          <w:rFonts w:ascii="optos " w:hAnsi="optos " w:cs="optos "/>
          <w:sz w:val="30"/>
          <w:sz w:val="30"/>
          <w:szCs w:val="30"/>
        </w:rPr>
        <w:t xml:space="preserve">మానవ </w:t>
      </w:r>
      <w:r>
        <w:rPr>
          <w:rFonts w:cs="optos " w:ascii="optos " w:hAnsi="optos "/>
          <w:sz w:val="30"/>
          <w:szCs w:val="30"/>
        </w:rPr>
        <w:t xml:space="preserve">(human) </w:t>
      </w:r>
      <w:r>
        <w:rPr>
          <w:rFonts w:ascii="optos " w:hAnsi="optos " w:cs="optos "/>
          <w:sz w:val="30"/>
          <w:sz w:val="30"/>
          <w:szCs w:val="30"/>
        </w:rPr>
        <w:t xml:space="preserve">పరిణామం </w:t>
      </w:r>
      <w:r>
        <w:rPr>
          <w:rFonts w:cs="optos " w:ascii="optos " w:hAnsi="optos "/>
          <w:sz w:val="30"/>
          <w:szCs w:val="30"/>
        </w:rPr>
        <w:t xml:space="preserve">(evolution; growth) </w:t>
      </w:r>
      <w:r>
        <w:rPr>
          <w:rFonts w:ascii="optos " w:hAnsi="optos " w:cs="optos "/>
          <w:sz w:val="30"/>
          <w:sz w:val="30"/>
          <w:szCs w:val="30"/>
        </w:rPr>
        <w:t xml:space="preserve">యొక్క ఉద్దేశ్యాన్ని </w:t>
      </w:r>
      <w:r>
        <w:rPr>
          <w:rFonts w:cs="optos " w:ascii="optos " w:hAnsi="optos "/>
          <w:sz w:val="30"/>
          <w:szCs w:val="30"/>
        </w:rPr>
        <w:t xml:space="preserve">(purpose) </w:t>
      </w:r>
      <w:r>
        <w:rPr>
          <w:rFonts w:ascii="optos " w:hAnsi="optos " w:cs="optos "/>
          <w:sz w:val="30"/>
          <w:sz w:val="30"/>
          <w:szCs w:val="30"/>
          <w:lang w:bidi="te-IN"/>
        </w:rPr>
        <w:t>తెలియజేస్తోంది</w:t>
      </w:r>
      <w:r>
        <w:rPr>
          <w:rFonts w:cs="optos " w:ascii="optos " w:hAnsi="optos "/>
          <w:sz w:val="30"/>
          <w:szCs w:val="30"/>
        </w:rPr>
        <w:t xml:space="preserve">. </w:t>
      </w:r>
      <w:r>
        <w:rPr>
          <w:rFonts w:ascii="optos " w:hAnsi="optos " w:cs="optos "/>
          <w:sz w:val="30"/>
          <w:sz w:val="30"/>
          <w:szCs w:val="30"/>
        </w:rPr>
        <w:t xml:space="preserve">మానవులకు భౌతిక </w:t>
      </w:r>
      <w:r>
        <w:rPr>
          <w:rFonts w:cs="optos " w:ascii="optos " w:hAnsi="optos "/>
          <w:sz w:val="30"/>
          <w:szCs w:val="30"/>
        </w:rPr>
        <w:t xml:space="preserve">(related to physical things or materials) </w:t>
      </w:r>
      <w:r>
        <w:rPr>
          <w:rFonts w:ascii="optos " w:hAnsi="optos " w:cs="optos "/>
          <w:sz w:val="30"/>
          <w:sz w:val="30"/>
          <w:szCs w:val="30"/>
        </w:rPr>
        <w:t xml:space="preserve">సాధనల </w:t>
      </w:r>
      <w:r>
        <w:rPr>
          <w:rFonts w:cs="optos " w:ascii="optos " w:hAnsi="optos "/>
          <w:sz w:val="30"/>
          <w:szCs w:val="30"/>
        </w:rPr>
        <w:t xml:space="preserve">(practise) </w:t>
      </w:r>
      <w:r>
        <w:rPr>
          <w:rFonts w:ascii="optos " w:hAnsi="optos " w:cs="optos "/>
          <w:sz w:val="30"/>
          <w:sz w:val="30"/>
          <w:szCs w:val="30"/>
        </w:rPr>
        <w:t>కంటే ఎక్కువ సామర్థ్యం</w:t>
      </w:r>
      <w:r>
        <w:rPr>
          <w:rFonts w:cs="optos " w:ascii="optos " w:hAnsi="optos "/>
          <w:sz w:val="30"/>
          <w:szCs w:val="30"/>
        </w:rPr>
        <w:t xml:space="preserve">(power) </w:t>
      </w:r>
      <w:r>
        <w:rPr>
          <w:rFonts w:ascii="optos " w:hAnsi="optos " w:cs="optos "/>
          <w:sz w:val="30"/>
          <w:sz w:val="30"/>
          <w:szCs w:val="30"/>
        </w:rPr>
        <w:t>ఉందని మరియు సహజ యోగా ఈ సామర్థ్యాన్ని గ్రహించడానికి</w:t>
      </w:r>
      <w:r>
        <w:rPr>
          <w:rFonts w:cs="optos " w:ascii="optos " w:hAnsi="optos "/>
          <w:sz w:val="30"/>
          <w:szCs w:val="30"/>
        </w:rPr>
        <w:t xml:space="preserve">(to understand) </w:t>
      </w:r>
      <w:r>
        <w:rPr>
          <w:rFonts w:ascii="optos " w:hAnsi="optos " w:cs="optos "/>
          <w:sz w:val="30"/>
          <w:sz w:val="30"/>
          <w:szCs w:val="30"/>
        </w:rPr>
        <w:t>ఒక మార్గాన్ని</w:t>
      </w:r>
      <w:r>
        <w:rPr>
          <w:rFonts w:cs="optos " w:ascii="optos " w:hAnsi="optos "/>
          <w:sz w:val="30"/>
          <w:szCs w:val="30"/>
        </w:rPr>
        <w:t xml:space="preserve">(way) </w:t>
      </w:r>
      <w:r>
        <w:rPr>
          <w:rFonts w:ascii="optos " w:hAnsi="optos " w:cs="optos "/>
          <w:sz w:val="30"/>
          <w:sz w:val="30"/>
          <w:szCs w:val="30"/>
        </w:rPr>
        <w:t>అందిస్తుంద</w:t>
      </w:r>
      <w:r>
        <w:rPr>
          <w:rFonts w:ascii="optos " w:hAnsi="optos " w:cs="optos "/>
          <w:sz w:val="30"/>
          <w:sz w:val="30"/>
          <w:szCs w:val="30"/>
          <w:lang w:bidi="te-IN"/>
        </w:rPr>
        <w:t xml:space="preserve">ని </w:t>
      </w:r>
      <w:r>
        <w:rPr>
          <w:rFonts w:ascii="optos " w:hAnsi="optos " w:cs="optos "/>
          <w:sz w:val="30"/>
          <w:sz w:val="30"/>
          <w:szCs w:val="30"/>
        </w:rPr>
        <w:t xml:space="preserve"> </w:t>
      </w:r>
      <w:r>
        <w:rPr>
          <w:rFonts w:cs="optos " w:ascii="optos " w:hAnsi="optos "/>
          <w:sz w:val="30"/>
          <w:szCs w:val="30"/>
        </w:rPr>
        <w:t xml:space="preserve">(provide) </w:t>
      </w:r>
      <w:r>
        <w:rPr>
          <w:rFonts w:ascii="optos " w:hAnsi="optos " w:cs="optos "/>
          <w:sz w:val="30"/>
          <w:sz w:val="30"/>
          <w:szCs w:val="30"/>
        </w:rPr>
        <w:t>సూచి</w:t>
      </w:r>
      <w:r>
        <w:rPr>
          <w:rFonts w:ascii="optos " w:hAnsi="optos " w:cs="optos "/>
          <w:sz w:val="30"/>
          <w:sz w:val="30"/>
          <w:szCs w:val="30"/>
          <w:lang w:bidi="te-IN"/>
        </w:rPr>
        <w:t xml:space="preserve">స్తోంది </w:t>
      </w:r>
      <w:r>
        <w:rPr>
          <w:rFonts w:cs="optos " w:ascii="optos " w:hAnsi="optos "/>
          <w:sz w:val="30"/>
          <w:szCs w:val="30"/>
        </w:rPr>
        <w:t>(states; lets us know).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Kundalini Energy: Shri Mataji explains the concept of Kundalini energy, a dormant power within individuals that, when awakened, leads to self-realization and various physical and mental benefits.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కుండలిని శక్తి</w:t>
      </w:r>
      <w:r>
        <w:rPr>
          <w:rFonts w:eastAsia="Gautami" w:cs="optos " w:ascii="optos " w:hAnsi="optos "/>
          <w:sz w:val="30"/>
          <w:szCs w:val="30"/>
        </w:rPr>
        <w:t xml:space="preserve">: </w:t>
      </w:r>
      <w:r>
        <w:rPr>
          <w:rFonts w:ascii="optos " w:hAnsi="optos " w:eastAsia="Gautami" w:cs="optos "/>
          <w:sz w:val="30"/>
          <w:sz w:val="30"/>
          <w:szCs w:val="30"/>
        </w:rPr>
        <w:t>శ్రీ మాతాజీ కుండలిని శక్తి</w:t>
      </w:r>
      <w:r>
        <w:rPr>
          <w:rFonts w:eastAsia="Gautami" w:cs="optos " w:ascii="optos " w:hAnsi="optos "/>
          <w:sz w:val="30"/>
          <w:szCs w:val="30"/>
        </w:rPr>
        <w:t xml:space="preserve">(energy)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యొక్క భావనను </w:t>
      </w:r>
      <w:r>
        <w:rPr>
          <w:rFonts w:eastAsia="Gautami" w:cs="optos " w:ascii="optos " w:hAnsi="optos "/>
          <w:sz w:val="30"/>
          <w:szCs w:val="30"/>
        </w:rPr>
        <w:t xml:space="preserve">(meaning) </w:t>
      </w:r>
      <w:r>
        <w:rPr>
          <w:rFonts w:ascii="optos " w:hAnsi="optos " w:eastAsia="Gautami" w:cs="optos "/>
          <w:sz w:val="30"/>
          <w:sz w:val="30"/>
          <w:szCs w:val="30"/>
        </w:rPr>
        <w:t>వివ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రించారు </w:t>
      </w:r>
      <w:r>
        <w:rPr>
          <w:rFonts w:eastAsia="Gautami" w:cs="optos " w:ascii="optos " w:hAnsi="optos "/>
          <w:sz w:val="30"/>
          <w:szCs w:val="30"/>
        </w:rPr>
        <w:t>(explain)</w:t>
      </w:r>
      <w:r>
        <w:rPr>
          <w:rFonts w:cs="optos " w:ascii="optos " w:hAnsi="optos "/>
          <w:sz w:val="30"/>
          <w:szCs w:val="30"/>
        </w:rPr>
        <w:t xml:space="preserve">. </w:t>
      </w:r>
      <w:r>
        <w:rPr>
          <w:rFonts w:ascii="optos " w:hAnsi="optos " w:eastAsia="Gautami" w:cs="optos "/>
          <w:sz w:val="30"/>
          <w:sz w:val="30"/>
          <w:szCs w:val="30"/>
        </w:rPr>
        <w:t>ఇది వ్యక్తులలో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ని </w:t>
      </w:r>
      <w:r>
        <w:rPr>
          <w:rFonts w:eastAsia="Gautami" w:cs="optos " w:ascii="optos " w:hAnsi="optos "/>
          <w:sz w:val="30"/>
          <w:szCs w:val="30"/>
        </w:rPr>
        <w:t xml:space="preserve">(persons)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నిద్రాణమైన </w:t>
      </w:r>
      <w:r>
        <w:rPr>
          <w:rFonts w:eastAsia="Gautami" w:cs="optos " w:ascii="optos " w:hAnsi="optos "/>
          <w:sz w:val="30"/>
          <w:szCs w:val="30"/>
        </w:rPr>
        <w:t xml:space="preserve">(sleeping) </w:t>
      </w:r>
      <w:r>
        <w:rPr>
          <w:rFonts w:ascii="optos " w:hAnsi="optos " w:eastAsia="Gautami" w:cs="optos "/>
          <w:sz w:val="30"/>
          <w:sz w:val="30"/>
          <w:szCs w:val="30"/>
        </w:rPr>
        <w:t>శక్తి</w:t>
      </w:r>
      <w:r>
        <w:rPr>
          <w:rFonts w:eastAsia="Gautami" w:cs="optos " w:ascii="optos " w:hAnsi="optos "/>
          <w:sz w:val="30"/>
          <w:szCs w:val="30"/>
          <w:lang w:bidi="te-IN"/>
        </w:rPr>
        <w:t xml:space="preserve">. 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ఇది మేల్కొన్నప్పుడు </w:t>
      </w:r>
      <w:r>
        <w:rPr>
          <w:rFonts w:eastAsia="Gautami" w:cs="optos " w:ascii="optos " w:hAnsi="optos "/>
          <w:sz w:val="30"/>
          <w:szCs w:val="30"/>
        </w:rPr>
        <w:t>(awake)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>ఆత్మ</w:t>
      </w:r>
      <w:r>
        <w:rPr>
          <w:rFonts w:eastAsia="Gautami" w:cs="optos " w:ascii="optos " w:hAnsi="optos "/>
          <w:sz w:val="30"/>
          <w:szCs w:val="30"/>
        </w:rPr>
        <w:t>-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సాక్షాత్కారానికి మరియు వివిధ </w:t>
      </w:r>
      <w:r>
        <w:rPr>
          <w:rFonts w:eastAsia="Gautami" w:cs="optos " w:ascii="optos " w:hAnsi="optos "/>
          <w:sz w:val="30"/>
          <w:szCs w:val="30"/>
        </w:rPr>
        <w:t xml:space="preserve">(various)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శారీరక </w:t>
      </w:r>
      <w:r>
        <w:rPr>
          <w:rFonts w:eastAsia="Gautami" w:cs="optos " w:ascii="optos " w:hAnsi="optos "/>
          <w:sz w:val="30"/>
          <w:szCs w:val="30"/>
        </w:rPr>
        <w:t xml:space="preserve">(bodily)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మరియు మానసిక </w:t>
      </w:r>
      <w:r>
        <w:rPr>
          <w:rFonts w:eastAsia="Gautami" w:cs="optos " w:ascii="optos " w:hAnsi="optos "/>
          <w:sz w:val="30"/>
          <w:szCs w:val="30"/>
        </w:rPr>
        <w:t xml:space="preserve">(mental) </w:t>
      </w:r>
      <w:r>
        <w:rPr>
          <w:rFonts w:ascii="optos " w:hAnsi="optos " w:eastAsia="Gautami" w:cs="optos "/>
          <w:sz w:val="30"/>
          <w:sz w:val="30"/>
          <w:szCs w:val="30"/>
        </w:rPr>
        <w:t>ప్రయోజనాలకు</w:t>
      </w:r>
      <w:r>
        <w:rPr>
          <w:rFonts w:eastAsia="Gautami" w:cs="optos " w:ascii="optos " w:hAnsi="optos "/>
          <w:sz w:val="30"/>
          <w:szCs w:val="30"/>
        </w:rPr>
        <w:t xml:space="preserve">(benefits; uses)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దారితీస్తుంది </w:t>
      </w:r>
      <w:r>
        <w:rPr>
          <w:rFonts w:eastAsia="Gautami" w:cs="optos " w:ascii="optos " w:hAnsi="optos "/>
          <w:sz w:val="30"/>
          <w:szCs w:val="30"/>
        </w:rPr>
        <w:t>(provide).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 xml:space="preserve">False Gurus and the Importance of Authenticity </w:t>
      </w:r>
      <w:r>
        <w:rPr>
          <w:rFonts w:cs="optos " w:ascii="optos " w:hAnsi="optos "/>
          <w:sz w:val="30"/>
          <w:szCs w:val="30"/>
        </w:rPr>
        <w:t>(truthful)</w:t>
      </w:r>
      <w:r>
        <w:rPr>
          <w:rFonts w:cs="optos " w:ascii="optos " w:hAnsi="optos "/>
          <w:sz w:val="30"/>
          <w:szCs w:val="30"/>
        </w:rPr>
        <w:t xml:space="preserve">: The speech warns against false gurus who exploit </w:t>
      </w:r>
      <w:r>
        <w:rPr>
          <w:rFonts w:cs="optos " w:ascii="optos " w:hAnsi="optos "/>
          <w:sz w:val="30"/>
          <w:szCs w:val="30"/>
        </w:rPr>
        <w:t>(cheat)</w:t>
      </w:r>
      <w:r>
        <w:rPr>
          <w:rFonts w:cs="optos " w:ascii="optos " w:hAnsi="optos "/>
          <w:sz w:val="30"/>
          <w:szCs w:val="30"/>
        </w:rPr>
        <w:t xml:space="preserve"> seekers, emphasizing that true spiritual growth comes through genuine </w:t>
      </w:r>
      <w:r>
        <w:rPr>
          <w:rFonts w:cs="optos " w:ascii="optos " w:hAnsi="optos "/>
          <w:sz w:val="30"/>
          <w:szCs w:val="30"/>
        </w:rPr>
        <w:t>(true)</w:t>
      </w:r>
      <w:r>
        <w:rPr>
          <w:rFonts w:cs="optos " w:ascii="optos " w:hAnsi="optos "/>
          <w:sz w:val="30"/>
          <w:szCs w:val="30"/>
        </w:rPr>
        <w:t xml:space="preserve"> self-realization, not material offerings.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 xml:space="preserve">తప్పుడు గురువులు మరియు ప్రామాణికత </w:t>
      </w:r>
      <w:r>
        <w:rPr>
          <w:rFonts w:eastAsia="Gautami" w:cs="optos " w:ascii="optos " w:hAnsi="optos "/>
          <w:sz w:val="30"/>
          <w:szCs w:val="30"/>
        </w:rPr>
        <w:t xml:space="preserve">(reliable; to be able to trust)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యొక్క ప్రాముఖ్యత </w:t>
      </w:r>
      <w:r>
        <w:rPr>
          <w:rFonts w:eastAsia="Gautami" w:cs="optos " w:ascii="optos " w:hAnsi="optos "/>
          <w:sz w:val="30"/>
          <w:szCs w:val="30"/>
        </w:rPr>
        <w:t xml:space="preserve">(importance):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సాధకులను </w:t>
      </w:r>
      <w:r>
        <w:rPr>
          <w:rFonts w:eastAsia="Gautami" w:cs="optos " w:ascii="optos " w:hAnsi="optos "/>
          <w:sz w:val="30"/>
          <w:szCs w:val="30"/>
        </w:rPr>
        <w:t xml:space="preserve">(seeker; someone looking for truth) </w:t>
      </w:r>
      <w:r>
        <w:rPr>
          <w:rFonts w:ascii="optos " w:hAnsi="optos " w:eastAsia="Gautami" w:cs="optos "/>
          <w:sz w:val="30"/>
          <w:sz w:val="30"/>
          <w:szCs w:val="30"/>
        </w:rPr>
        <w:t>దోపిడీ</w:t>
      </w:r>
      <w:r>
        <w:rPr>
          <w:rFonts w:eastAsia="Gautami" w:cs="optos " w:ascii="optos " w:hAnsi="optos "/>
          <w:sz w:val="30"/>
          <w:szCs w:val="30"/>
        </w:rPr>
        <w:t xml:space="preserve">(theft; to steal)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చేసే తప్పుడు గురువులకు వ్యతిరేకంగా </w:t>
      </w:r>
      <w:r>
        <w:rPr>
          <w:rFonts w:eastAsia="Gautami" w:cs="optos " w:ascii="optos " w:hAnsi="optos "/>
          <w:sz w:val="30"/>
          <w:szCs w:val="30"/>
        </w:rPr>
        <w:t xml:space="preserve">(opposite) </w:t>
      </w:r>
      <w:r>
        <w:rPr>
          <w:rFonts w:ascii="optos " w:hAnsi="optos " w:cs="optos "/>
          <w:sz w:val="30"/>
          <w:sz w:val="30"/>
          <w:szCs w:val="30"/>
        </w:rPr>
        <w:t xml:space="preserve">ఈ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ప్రసంగం </w:t>
      </w:r>
      <w:r>
        <w:rPr>
          <w:rFonts w:eastAsia="Gautami" w:cs="optos " w:ascii="optos " w:hAnsi="optos "/>
          <w:sz w:val="30"/>
          <w:szCs w:val="30"/>
        </w:rPr>
        <w:t xml:space="preserve">(speech)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హెచ్చరిస్తుంది </w:t>
      </w:r>
      <w:r>
        <w:rPr>
          <w:rFonts w:eastAsia="Gautami" w:cs="optos " w:ascii="optos " w:hAnsi="optos "/>
          <w:sz w:val="30"/>
          <w:szCs w:val="30"/>
        </w:rPr>
        <w:t>(warning)</w:t>
      </w:r>
      <w:r>
        <w:rPr>
          <w:rFonts w:eastAsia="Gautami" w:cs="optos " w:ascii="optos " w:hAnsi="optos "/>
          <w:sz w:val="30"/>
          <w:szCs w:val="30"/>
          <w:lang w:bidi="te-IN"/>
        </w:rPr>
        <w:t xml:space="preserve">. 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నిజమైన </w:t>
      </w:r>
      <w:r>
        <w:rPr>
          <w:rFonts w:eastAsia="Gautami" w:cs="optos " w:ascii="optos " w:hAnsi="optos "/>
          <w:sz w:val="30"/>
          <w:szCs w:val="30"/>
        </w:rPr>
        <w:t xml:space="preserve">(truth)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ఆధ్యాత్మిక </w:t>
      </w:r>
      <w:r>
        <w:rPr>
          <w:rFonts w:eastAsia="Gautami" w:cs="optos " w:ascii="optos " w:hAnsi="optos "/>
          <w:sz w:val="30"/>
          <w:szCs w:val="30"/>
        </w:rPr>
        <w:t xml:space="preserve">(spiritual; religious)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అభివృద్ధి </w:t>
      </w:r>
      <w:r>
        <w:rPr>
          <w:rFonts w:eastAsia="Gautami" w:cs="optos " w:ascii="optos " w:hAnsi="optos "/>
          <w:sz w:val="30"/>
          <w:szCs w:val="30"/>
        </w:rPr>
        <w:t xml:space="preserve">(improvement) </w:t>
      </w:r>
      <w:r>
        <w:rPr>
          <w:rFonts w:ascii="optos " w:hAnsi="optos " w:eastAsia="Gautami" w:cs="optos "/>
          <w:sz w:val="30"/>
          <w:sz w:val="30"/>
          <w:szCs w:val="30"/>
        </w:rPr>
        <w:t>ఆత్మ</w:t>
      </w:r>
      <w:r>
        <w:rPr>
          <w:rFonts w:eastAsia="Gautami" w:cs="optos " w:ascii="optos " w:hAnsi="optos "/>
          <w:sz w:val="30"/>
          <w:szCs w:val="30"/>
        </w:rPr>
        <w:t>-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సాక్షాత్కారం ద్వారా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లభి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స్తుంది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కానీ </w:t>
      </w:r>
      <w:r>
        <w:rPr>
          <w:rFonts w:ascii="optos " w:hAnsi="optos " w:eastAsia="Gautami" w:cs="optos "/>
          <w:sz w:val="30"/>
          <w:sz w:val="30"/>
          <w:szCs w:val="30"/>
        </w:rPr>
        <w:t>భౌతిక</w:t>
      </w:r>
      <w:r>
        <w:rPr>
          <w:rFonts w:eastAsia="Gautami" w:cs="optos " w:ascii="optos " w:hAnsi="optos "/>
          <w:sz w:val="30"/>
          <w:szCs w:val="30"/>
        </w:rPr>
        <w:t xml:space="preserve">(physical)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విషయాల వలన</w:t>
      </w:r>
      <w:r>
        <w:rPr>
          <w:rFonts w:ascii="optos " w:hAnsi="optos " w:eastAsia="Gautami" w:cs="optos "/>
          <w:sz w:val="30"/>
          <w:sz w:val="30"/>
          <w:szCs w:val="30"/>
        </w:rPr>
        <w:t xml:space="preserve"> కాదు</w:t>
      </w:r>
      <w:r>
        <w:rPr>
          <w:rFonts w:eastAsia="Gautami" w:cs="optos " w:ascii="optos " w:hAnsi="optos "/>
          <w:sz w:val="30"/>
          <w:szCs w:val="30"/>
        </w:rPr>
        <w:t>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The Simplicity of Sahaja Yoga: Shri Mataji emphasizes the simplicity of Sahaja Yoga, explaining that it's a spontaneous, living process accessible to everyone, regardless of background or beliefs.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సహజ యో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గం </w:t>
      </w:r>
      <w:r>
        <w:rPr>
          <w:rFonts w:ascii="optos " w:hAnsi="optos " w:eastAsia="Gautami" w:cs="optos "/>
          <w:sz w:val="30"/>
          <w:sz w:val="30"/>
          <w:szCs w:val="30"/>
        </w:rPr>
        <w:t>యొక్క సరళత</w:t>
      </w:r>
      <w:r>
        <w:rPr>
          <w:rFonts w:eastAsia="Gautami" w:cs="optos " w:ascii="optos " w:hAnsi="optos "/>
          <w:sz w:val="30"/>
          <w:szCs w:val="30"/>
        </w:rPr>
        <w:t xml:space="preserve">(simplicity): </w:t>
      </w:r>
      <w:r>
        <w:rPr>
          <w:rFonts w:ascii="optos " w:hAnsi="optos " w:eastAsia="Gautami" w:cs="optos "/>
          <w:sz w:val="30"/>
          <w:sz w:val="30"/>
          <w:szCs w:val="30"/>
        </w:rPr>
        <w:t>శ్రీ మాతాజీ సహజ యో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గం</w:t>
      </w:r>
      <w:r>
        <w:rPr>
          <w:rFonts w:ascii="optos " w:hAnsi="optos " w:eastAsia="Gautami" w:cs="optos "/>
          <w:sz w:val="30"/>
          <w:sz w:val="30"/>
          <w:szCs w:val="30"/>
        </w:rPr>
        <w:t xml:space="preserve"> యొక్క సరళతను నొక్కిచెప్పారు </w:t>
      </w:r>
      <w:r>
        <w:rPr>
          <w:rFonts w:eastAsia="Gautami" w:cs="optos " w:ascii="optos " w:hAnsi="optos "/>
          <w:sz w:val="30"/>
          <w:szCs w:val="30"/>
        </w:rPr>
        <w:t>(tell firmly)</w:t>
      </w:r>
      <w:r>
        <w:rPr>
          <w:rFonts w:cs="optos " w:ascii="optos " w:hAnsi="optos "/>
          <w:sz w:val="30"/>
          <w:szCs w:val="30"/>
        </w:rPr>
        <w:t xml:space="preserve">.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ఇది నేపథ్యం </w:t>
      </w:r>
      <w:r>
        <w:rPr>
          <w:rFonts w:eastAsia="Gautami" w:cs="optos " w:ascii="optos " w:hAnsi="optos "/>
          <w:sz w:val="30"/>
          <w:szCs w:val="30"/>
        </w:rPr>
        <w:t xml:space="preserve">(background)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లేదా నమ్మకాలతో </w:t>
      </w:r>
      <w:r>
        <w:rPr>
          <w:rFonts w:eastAsia="Gautami" w:cs="optos " w:ascii="optos " w:hAnsi="optos "/>
          <w:sz w:val="30"/>
          <w:szCs w:val="30"/>
        </w:rPr>
        <w:t xml:space="preserve">(belief)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సంబంధం </w:t>
      </w:r>
      <w:r>
        <w:rPr>
          <w:rFonts w:eastAsia="Gautami" w:cs="optos " w:ascii="optos " w:hAnsi="optos "/>
          <w:sz w:val="30"/>
          <w:szCs w:val="30"/>
        </w:rPr>
        <w:t xml:space="preserve">(relation)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లేకుండా ప్రతి ఒక్కరికీ అందుబాటులో </w:t>
      </w:r>
      <w:r>
        <w:rPr>
          <w:rFonts w:eastAsia="Gautami" w:cs="optos " w:ascii="optos " w:hAnsi="optos "/>
          <w:sz w:val="30"/>
          <w:szCs w:val="30"/>
        </w:rPr>
        <w:t xml:space="preserve">(available) </w:t>
      </w:r>
      <w:r>
        <w:rPr>
          <w:rFonts w:ascii="optos " w:hAnsi="optos " w:eastAsia="Gautami" w:cs="optos "/>
          <w:sz w:val="30"/>
          <w:sz w:val="30"/>
          <w:szCs w:val="30"/>
        </w:rPr>
        <w:t>ఉండే సహజమైన</w:t>
      </w:r>
      <w:r>
        <w:rPr>
          <w:rFonts w:eastAsia="Gautami" w:cs="optos " w:ascii="optos " w:hAnsi="optos "/>
          <w:sz w:val="30"/>
          <w:szCs w:val="30"/>
        </w:rPr>
        <w:t>,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>జీవన ప్రక్రియ</w:t>
      </w:r>
      <w:r>
        <w:rPr>
          <w:rFonts w:eastAsia="Gautami" w:cs="optos " w:ascii="optos " w:hAnsi="optos "/>
          <w:sz w:val="30"/>
          <w:szCs w:val="30"/>
        </w:rPr>
        <w:t>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The Role of the Spirit: The talk discusses the role of the Spirit in Sahaja Yoga, highlighting its manifestation in the conscious mind and the transformation it brings to individuals.</w:t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ఆత్మ యొక్క పాత్ర</w:t>
      </w:r>
      <w:r>
        <w:rPr>
          <w:rFonts w:eastAsia="Gautami" w:cs="optos " w:ascii="optos " w:hAnsi="optos "/>
          <w:sz w:val="30"/>
          <w:szCs w:val="30"/>
        </w:rPr>
        <w:t xml:space="preserve">: </w:t>
      </w:r>
      <w:r>
        <w:rPr>
          <w:rFonts w:ascii="optos " w:hAnsi="optos " w:cs="optos "/>
          <w:sz w:val="30"/>
          <w:sz w:val="30"/>
          <w:szCs w:val="30"/>
        </w:rPr>
        <w:t xml:space="preserve">ఈ </w:t>
      </w:r>
      <w:r>
        <w:rPr>
          <w:rFonts w:ascii="optos " w:hAnsi="optos " w:cs="optos "/>
          <w:sz w:val="30"/>
          <w:sz w:val="30"/>
          <w:szCs w:val="30"/>
          <w:lang w:bidi="te-IN"/>
        </w:rPr>
        <w:t xml:space="preserve">ఉపన్యాసం </w:t>
      </w:r>
      <w:r>
        <w:rPr>
          <w:rFonts w:ascii="optos " w:hAnsi="optos " w:eastAsia="Gautami" w:cs="optos "/>
          <w:sz w:val="30"/>
          <w:sz w:val="30"/>
          <w:szCs w:val="30"/>
        </w:rPr>
        <w:t>హజ యో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గం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లో ఆత్మ యొక్క పాత్రను </w:t>
      </w:r>
      <w:r>
        <w:rPr>
          <w:rFonts w:eastAsia="Gautami" w:cs="optos " w:ascii="optos " w:hAnsi="optos "/>
          <w:sz w:val="30"/>
          <w:szCs w:val="30"/>
        </w:rPr>
        <w:t xml:space="preserve">(role)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చర్చిస్తుంది </w:t>
      </w:r>
      <w:r>
        <w:rPr>
          <w:rFonts w:eastAsia="Gautami" w:cs="optos " w:ascii="optos " w:hAnsi="optos "/>
          <w:sz w:val="30"/>
          <w:szCs w:val="30"/>
        </w:rPr>
        <w:t>(discusses)</w:t>
      </w:r>
      <w:r>
        <w:rPr>
          <w:rFonts w:cs="optos " w:ascii="optos " w:hAnsi="optos "/>
          <w:sz w:val="30"/>
          <w:szCs w:val="30"/>
        </w:rPr>
        <w:t xml:space="preserve">. </w:t>
      </w:r>
      <w:r>
        <w:rPr>
          <w:rFonts w:ascii="optos " w:hAnsi="optos " w:eastAsia="Gautami" w:cs="optos "/>
          <w:sz w:val="30"/>
          <w:sz w:val="30"/>
          <w:szCs w:val="30"/>
        </w:rPr>
        <w:t>చేతన</w:t>
      </w:r>
      <w:r>
        <w:rPr>
          <w:rFonts w:eastAsia="Gautami" w:cs="optos " w:ascii="optos " w:hAnsi="optos "/>
          <w:sz w:val="30"/>
          <w:szCs w:val="30"/>
        </w:rPr>
        <w:t>(</w:t>
      </w:r>
      <w:r>
        <w:rPr>
          <w:rFonts w:cs="optos " w:ascii="optos " w:hAnsi="optos "/>
          <w:sz w:val="30"/>
          <w:szCs w:val="30"/>
        </w:rPr>
        <w:t>conscious; aware)</w:t>
      </w:r>
      <w:r>
        <w:rPr>
          <w:rFonts w:eastAsia="Gautami"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స్థితి మరియు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వ్యక్తులలో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వ</w:t>
      </w:r>
      <w:r>
        <w:rPr>
          <w:rFonts w:ascii="optos " w:hAnsi="optos " w:eastAsia="Gautami" w:cs="optos "/>
          <w:sz w:val="30"/>
          <w:sz w:val="30"/>
          <w:szCs w:val="30"/>
        </w:rPr>
        <w:t>చ్చే పరివర్తన</w:t>
      </w:r>
      <w:r>
        <w:rPr>
          <w:rFonts w:eastAsia="Gautami" w:cs="optos " w:ascii="optos " w:hAnsi="optos "/>
          <w:sz w:val="30"/>
          <w:szCs w:val="30"/>
        </w:rPr>
        <w:t xml:space="preserve">(change)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గురించి తెలియజేస్తుంది</w:t>
      </w:r>
      <w:r>
        <w:rPr>
          <w:rFonts w:eastAsia="Gautami" w:cs="optos " w:ascii="optos " w:hAnsi="optos "/>
          <w:sz w:val="30"/>
          <w:szCs w:val="30"/>
        </w:rPr>
        <w:t>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Physical and Mental Healing: Shri Mataji mentions the physical and mental healing benefits of Sahaja Yoga, attributing them to the cleansing power of Kundalini awakening.</w:t>
      </w:r>
    </w:p>
    <w:p>
      <w:pPr>
        <w:pStyle w:val="normal11"/>
        <w:rPr>
          <w:rFonts w:ascii="optos " w:hAnsi="optos " w:cs="optos "/>
          <w:b/>
          <w:sz w:val="30"/>
          <w:szCs w:val="30"/>
        </w:rPr>
      </w:pPr>
      <w:r>
        <w:rPr>
          <w:rFonts w:cs="optos " w:ascii="optos " w:hAnsi="optos "/>
          <w:b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cs="optos "/>
          <w:sz w:val="30"/>
          <w:sz w:val="30"/>
          <w:szCs w:val="30"/>
        </w:rPr>
        <w:t>శారీరక మరియు మానసిక స్వస్థత</w:t>
      </w:r>
      <w:r>
        <w:rPr>
          <w:rFonts w:cs="optos " w:ascii="optos " w:hAnsi="optos "/>
          <w:sz w:val="30"/>
          <w:szCs w:val="30"/>
        </w:rPr>
        <w:t xml:space="preserve">: </w:t>
      </w:r>
      <w:r>
        <w:rPr>
          <w:rFonts w:ascii="optos " w:hAnsi="optos " w:cs="optos "/>
          <w:sz w:val="30"/>
          <w:sz w:val="30"/>
          <w:szCs w:val="30"/>
        </w:rPr>
        <w:t>శ్రీ మాతాజీ సహజ యో</w:t>
      </w:r>
      <w:r>
        <w:rPr>
          <w:rFonts w:ascii="optos " w:hAnsi="optos " w:cs="optos "/>
          <w:sz w:val="30"/>
          <w:sz w:val="30"/>
          <w:szCs w:val="30"/>
          <w:lang w:bidi="te-IN"/>
        </w:rPr>
        <w:t xml:space="preserve">గం </w:t>
      </w:r>
      <w:r>
        <w:rPr>
          <w:rFonts w:ascii="optos " w:hAnsi="optos " w:cs="optos "/>
          <w:sz w:val="30"/>
          <w:sz w:val="30"/>
          <w:szCs w:val="30"/>
        </w:rPr>
        <w:t xml:space="preserve">యొక్క శారీరక </w:t>
      </w:r>
      <w:r>
        <w:rPr>
          <w:rFonts w:cs="optos " w:ascii="optos " w:hAnsi="optos "/>
          <w:sz w:val="30"/>
          <w:szCs w:val="30"/>
        </w:rPr>
        <w:t xml:space="preserve">(physical) </w:t>
      </w:r>
      <w:r>
        <w:rPr>
          <w:rFonts w:ascii="optos " w:hAnsi="optos " w:cs="optos "/>
          <w:sz w:val="30"/>
          <w:sz w:val="30"/>
          <w:szCs w:val="30"/>
        </w:rPr>
        <w:t xml:space="preserve">మరియు మానసిక </w:t>
      </w:r>
      <w:r>
        <w:rPr>
          <w:rFonts w:cs="optos " w:ascii="optos " w:hAnsi="optos "/>
          <w:sz w:val="30"/>
          <w:szCs w:val="30"/>
        </w:rPr>
        <w:t xml:space="preserve">(mental) </w:t>
      </w:r>
      <w:r>
        <w:rPr>
          <w:rFonts w:ascii="optos " w:hAnsi="optos " w:cs="optos "/>
          <w:sz w:val="30"/>
          <w:sz w:val="30"/>
          <w:szCs w:val="30"/>
        </w:rPr>
        <w:t xml:space="preserve">స్వస్థత </w:t>
      </w:r>
      <w:r>
        <w:rPr>
          <w:rFonts w:cs="optos " w:ascii="optos " w:hAnsi="optos "/>
          <w:sz w:val="30"/>
          <w:szCs w:val="30"/>
        </w:rPr>
        <w:t xml:space="preserve">(health) </w:t>
      </w:r>
      <w:r>
        <w:rPr>
          <w:rFonts w:ascii="optos " w:hAnsi="optos " w:cs="optos "/>
          <w:sz w:val="30"/>
          <w:sz w:val="30"/>
          <w:szCs w:val="30"/>
        </w:rPr>
        <w:t xml:space="preserve">ప్రయోజనాలను </w:t>
      </w:r>
      <w:r>
        <w:rPr>
          <w:rFonts w:cs="optos " w:ascii="optos " w:hAnsi="optos "/>
          <w:sz w:val="30"/>
          <w:szCs w:val="30"/>
        </w:rPr>
        <w:t xml:space="preserve">(benefits) </w:t>
      </w:r>
      <w:r>
        <w:rPr>
          <w:rFonts w:ascii="optos " w:hAnsi="optos " w:cs="optos "/>
          <w:sz w:val="30"/>
          <w:sz w:val="30"/>
          <w:szCs w:val="30"/>
        </w:rPr>
        <w:t xml:space="preserve">ప్రస్తావిస్తూ </w:t>
      </w:r>
      <w:r>
        <w:rPr>
          <w:rFonts w:cs="optos " w:ascii="optos " w:hAnsi="optos "/>
          <w:sz w:val="30"/>
          <w:szCs w:val="30"/>
        </w:rPr>
        <w:t xml:space="preserve">(explain) </w:t>
      </w:r>
      <w:r>
        <w:rPr>
          <w:rFonts w:ascii="optos " w:hAnsi="optos " w:cs="optos "/>
          <w:sz w:val="30"/>
          <w:sz w:val="30"/>
          <w:szCs w:val="30"/>
        </w:rPr>
        <w:t xml:space="preserve">కుండలిని మేల్కొలుపు యొక్క ప్రక్షాళన </w:t>
      </w:r>
      <w:r>
        <w:rPr>
          <w:rFonts w:cs="optos " w:ascii="optos " w:hAnsi="optos "/>
          <w:sz w:val="30"/>
          <w:szCs w:val="30"/>
        </w:rPr>
        <w:t xml:space="preserve">(cleansing; cleaning) </w:t>
      </w:r>
      <w:r>
        <w:rPr>
          <w:rFonts w:ascii="optos " w:hAnsi="optos " w:cs="optos "/>
          <w:sz w:val="30"/>
          <w:sz w:val="30"/>
          <w:szCs w:val="30"/>
        </w:rPr>
        <w:t xml:space="preserve">శక్తికి వాటిని ఆపాదించారు </w:t>
      </w:r>
      <w:r>
        <w:rPr>
          <w:rFonts w:cs="optos " w:ascii="optos " w:hAnsi="optos "/>
          <w:sz w:val="30"/>
          <w:szCs w:val="30"/>
          <w:lang w:bidi="te-IN"/>
        </w:rPr>
        <w:t>(attribute)</w:t>
      </w:r>
      <w:r>
        <w:rPr>
          <w:rFonts w:cs="optos " w:ascii="optos " w:hAnsi="optos "/>
          <w:sz w:val="30"/>
          <w:szCs w:val="30"/>
        </w:rPr>
        <w:t xml:space="preserve">. 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 xml:space="preserve">The Chakras and Their Significance </w:t>
      </w:r>
      <w:r>
        <w:rPr>
          <w:rFonts w:cs="optos " w:ascii="optos " w:hAnsi="optos "/>
          <w:sz w:val="30"/>
          <w:szCs w:val="30"/>
        </w:rPr>
        <w:t>(importance)</w:t>
      </w:r>
      <w:r>
        <w:rPr>
          <w:rFonts w:cs="optos " w:ascii="optos " w:hAnsi="optos "/>
          <w:sz w:val="30"/>
          <w:szCs w:val="30"/>
        </w:rPr>
        <w:t>: The speech provides a brief overview of the seven chakras and their connection to various aspects of human experience, emphasizing the importance of understanding these energy centers.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చక్రాలు మరియు వాటి ప్రాముఖ్యత</w:t>
      </w:r>
      <w:r>
        <w:rPr>
          <w:rFonts w:eastAsia="Gautami" w:cs="optos " w:ascii="optos " w:hAnsi="optos "/>
          <w:sz w:val="30"/>
          <w:szCs w:val="30"/>
        </w:rPr>
        <w:t xml:space="preserve">: </w:t>
      </w:r>
      <w:r>
        <w:rPr>
          <w:rFonts w:ascii="optos " w:hAnsi="optos " w:cs="optos "/>
          <w:sz w:val="30"/>
          <w:sz w:val="30"/>
          <w:szCs w:val="30"/>
        </w:rPr>
        <w:t xml:space="preserve">ఈ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ప్రసంగం ఏడు చక్రాల యొక్క సంక్షిప్త </w:t>
      </w:r>
      <w:r>
        <w:rPr>
          <w:rFonts w:eastAsia="Gautami" w:cs="optos " w:ascii="optos " w:hAnsi="optos "/>
          <w:sz w:val="30"/>
          <w:szCs w:val="30"/>
        </w:rPr>
        <w:t xml:space="preserve">(in short)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అవలోకనాన్ని </w:t>
      </w:r>
      <w:r>
        <w:rPr>
          <w:rFonts w:eastAsia="Gautami" w:cs="optos " w:ascii="optos " w:hAnsi="optos "/>
          <w:sz w:val="30"/>
          <w:szCs w:val="30"/>
        </w:rPr>
        <w:t xml:space="preserve">(overview; summary) </w:t>
      </w:r>
      <w:r>
        <w:rPr>
          <w:rFonts w:ascii="optos " w:hAnsi="optos " w:eastAsia="Gautami" w:cs="optos "/>
          <w:sz w:val="30"/>
          <w:sz w:val="30"/>
          <w:szCs w:val="30"/>
        </w:rPr>
        <w:t>మరియు మానవ అనుభవంలోని</w:t>
      </w:r>
      <w:r>
        <w:rPr>
          <w:rFonts w:eastAsia="Gautami" w:cs="optos " w:ascii="optos " w:hAnsi="optos "/>
          <w:sz w:val="30"/>
          <w:szCs w:val="30"/>
        </w:rPr>
        <w:t xml:space="preserve">(experience) </w:t>
      </w:r>
      <w:r>
        <w:rPr>
          <w:rFonts w:ascii="optos " w:hAnsi="optos " w:eastAsia="Gautami" w:cs="optos "/>
          <w:sz w:val="30"/>
          <w:sz w:val="30"/>
          <w:szCs w:val="30"/>
        </w:rPr>
        <w:t>వివిధ</w:t>
      </w:r>
      <w:r>
        <w:rPr>
          <w:rFonts w:eastAsia="Gautami" w:cs="optos " w:ascii="optos " w:hAnsi="optos "/>
          <w:sz w:val="30"/>
          <w:szCs w:val="30"/>
        </w:rPr>
        <w:t xml:space="preserve">(various) </w:t>
      </w:r>
      <w:r>
        <w:rPr>
          <w:rFonts w:ascii="optos " w:hAnsi="optos " w:eastAsia="Gautami" w:cs="optos "/>
          <w:sz w:val="30"/>
          <w:sz w:val="30"/>
          <w:szCs w:val="30"/>
        </w:rPr>
        <w:t>అంశాల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తో</w:t>
      </w:r>
      <w:r>
        <w:rPr>
          <w:rFonts w:eastAsia="Gautami" w:cs="optos " w:ascii="optos " w:hAnsi="optos "/>
          <w:sz w:val="30"/>
          <w:szCs w:val="30"/>
        </w:rPr>
        <w:t xml:space="preserve">(aspects; details)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వాటి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సంబంధాన్ని చెబుతోంది</w:t>
      </w:r>
      <w:r>
        <w:rPr>
          <w:rFonts w:cs="optos " w:ascii="optos " w:hAnsi="optos "/>
          <w:sz w:val="30"/>
          <w:szCs w:val="30"/>
        </w:rPr>
        <w:t xml:space="preserve">. </w:t>
      </w:r>
      <w:r>
        <w:rPr>
          <w:rFonts w:ascii="optos " w:hAnsi="optos " w:eastAsia="Gautami" w:cs="optos "/>
          <w:sz w:val="30"/>
          <w:sz w:val="30"/>
          <w:szCs w:val="30"/>
        </w:rPr>
        <w:t>ఈ శక్తి కేంద్రాలను</w:t>
      </w:r>
      <w:r>
        <w:rPr>
          <w:rFonts w:eastAsia="Gautami" w:cs="optos " w:ascii="optos " w:hAnsi="optos "/>
          <w:sz w:val="30"/>
          <w:szCs w:val="30"/>
        </w:rPr>
        <w:t xml:space="preserve">(centers) </w:t>
      </w:r>
      <w:r>
        <w:rPr>
          <w:rFonts w:ascii="optos " w:hAnsi="optos " w:eastAsia="Gautami" w:cs="optos "/>
          <w:sz w:val="30"/>
          <w:sz w:val="30"/>
          <w:szCs w:val="30"/>
        </w:rPr>
        <w:t>అర్థం చేసుకోవడం యొక్క ప్రాముఖ్యతను</w:t>
      </w:r>
      <w:r>
        <w:rPr>
          <w:rFonts w:eastAsia="Gautami" w:cs="optos " w:ascii="optos " w:hAnsi="optos "/>
          <w:sz w:val="30"/>
          <w:szCs w:val="30"/>
        </w:rPr>
        <w:t xml:space="preserve">(importance) </w:t>
      </w:r>
      <w:r>
        <w:rPr>
          <w:rFonts w:ascii="optos " w:hAnsi="optos " w:eastAsia="Gautami" w:cs="optos "/>
          <w:sz w:val="30"/>
          <w:sz w:val="30"/>
          <w:szCs w:val="30"/>
        </w:rPr>
        <w:t>నొక్కి చెబుతుంది</w:t>
      </w:r>
      <w:r>
        <w:rPr>
          <w:rFonts w:eastAsia="Gautami" w:cs="optos " w:ascii="optos " w:hAnsi="optos "/>
          <w:sz w:val="30"/>
          <w:szCs w:val="30"/>
        </w:rPr>
        <w:t>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The Experience of Sahaja Yoga: Shri Mataji encourages attendees to experience Sahaja Yoga firsthand, guiding them through a meditation to awaken the Kundalini energy and feel the cool breeze of self-realization.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సహజ యోగ అనుభవం</w:t>
      </w:r>
      <w:r>
        <w:rPr>
          <w:rFonts w:eastAsia="Gautami" w:cs="optos " w:ascii="optos " w:hAnsi="optos "/>
          <w:sz w:val="30"/>
          <w:szCs w:val="30"/>
        </w:rPr>
        <w:t xml:space="preserve">: </w:t>
      </w:r>
      <w:r>
        <w:rPr>
          <w:rFonts w:ascii="optos " w:hAnsi="optos " w:eastAsia="Gautami" w:cs="optos "/>
          <w:sz w:val="30"/>
          <w:sz w:val="30"/>
          <w:szCs w:val="30"/>
        </w:rPr>
        <w:t>శ్రీ మాతాజీ హాజరైన</w:t>
      </w:r>
      <w:r>
        <w:rPr>
          <w:rFonts w:eastAsia="Gautami" w:cs="optos " w:ascii="optos " w:hAnsi="optos "/>
          <w:sz w:val="30"/>
          <w:szCs w:val="30"/>
        </w:rPr>
        <w:t xml:space="preserve">(who attended; present) </w:t>
      </w:r>
      <w:r>
        <w:rPr>
          <w:rFonts w:ascii="optos " w:hAnsi="optos " w:eastAsia="Gautami" w:cs="optos "/>
          <w:sz w:val="30"/>
          <w:sz w:val="30"/>
          <w:szCs w:val="30"/>
        </w:rPr>
        <w:t>వారిని సహజ యో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గాన్ని </w:t>
      </w:r>
      <w:r>
        <w:rPr>
          <w:rFonts w:ascii="optos " w:hAnsi="optos " w:eastAsia="Gautami" w:cs="optos "/>
          <w:sz w:val="30"/>
          <w:sz w:val="30"/>
          <w:szCs w:val="30"/>
        </w:rPr>
        <w:t>ప్రత్యక్షంగా</w:t>
      </w:r>
      <w:r>
        <w:rPr>
          <w:rFonts w:eastAsia="Gautami" w:cs="optos " w:ascii="optos " w:hAnsi="optos "/>
          <w:sz w:val="30"/>
          <w:szCs w:val="30"/>
        </w:rPr>
        <w:t>(</w:t>
      </w:r>
      <w:r>
        <w:rPr>
          <w:rFonts w:eastAsia="Gautami" w:cs="optos " w:ascii="optos " w:hAnsi="optos "/>
          <w:sz w:val="30"/>
          <w:szCs w:val="30"/>
          <w:lang w:bidi="te-IN"/>
        </w:rPr>
        <w:t xml:space="preserve">in person; direct </w:t>
      </w:r>
      <w:r>
        <w:rPr>
          <w:rFonts w:eastAsia="Gautami" w:cs="optos " w:ascii="optos " w:hAnsi="optos "/>
          <w:sz w:val="30"/>
          <w:szCs w:val="30"/>
        </w:rPr>
        <w:t xml:space="preserve">) </w:t>
      </w:r>
      <w:r>
        <w:rPr>
          <w:rFonts w:ascii="optos " w:hAnsi="optos " w:eastAsia="Gautami" w:cs="optos "/>
          <w:sz w:val="30"/>
          <w:sz w:val="30"/>
          <w:szCs w:val="30"/>
        </w:rPr>
        <w:t>అనుభవించమని</w:t>
      </w:r>
      <w:r>
        <w:rPr>
          <w:rFonts w:eastAsia="Gautami" w:cs="optos " w:ascii="optos " w:hAnsi="optos "/>
          <w:sz w:val="30"/>
          <w:szCs w:val="30"/>
        </w:rPr>
        <w:t xml:space="preserve">(feel) </w:t>
      </w:r>
      <w:r>
        <w:rPr>
          <w:rFonts w:ascii="optos " w:hAnsi="optos " w:eastAsia="Gautami" w:cs="optos "/>
          <w:sz w:val="30"/>
          <w:sz w:val="30"/>
          <w:szCs w:val="30"/>
        </w:rPr>
        <w:t>ప్రోత్స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హించారు </w:t>
      </w:r>
      <w:r>
        <w:rPr>
          <w:rFonts w:eastAsia="Gautami" w:cs="optos " w:ascii="optos " w:hAnsi="optos "/>
          <w:sz w:val="30"/>
          <w:szCs w:val="30"/>
        </w:rPr>
        <w:t>(encourage)</w:t>
      </w:r>
      <w:r>
        <w:rPr>
          <w:rFonts w:eastAsia="Gautami" w:cs="optos " w:ascii="optos " w:hAnsi="optos "/>
          <w:sz w:val="30"/>
          <w:szCs w:val="30"/>
          <w:lang w:bidi="te-IN"/>
        </w:rPr>
        <w:t xml:space="preserve">. 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>కుండలినీ శక్తిని మేల్కొల్పడానికి మరియు ఆత్మ</w:t>
      </w:r>
      <w:r>
        <w:rPr>
          <w:rFonts w:eastAsia="Gautami" w:cs="optos " w:ascii="optos " w:hAnsi="optos "/>
          <w:sz w:val="30"/>
          <w:szCs w:val="30"/>
        </w:rPr>
        <w:t>-</w:t>
      </w:r>
      <w:r>
        <w:rPr>
          <w:rFonts w:ascii="optos " w:hAnsi="optos " w:eastAsia="Gautami" w:cs="optos "/>
          <w:sz w:val="30"/>
          <w:sz w:val="30"/>
          <w:szCs w:val="30"/>
        </w:rPr>
        <w:t>సాక్షాత్కా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రం యొక్క </w:t>
      </w:r>
      <w:r>
        <w:rPr>
          <w:rFonts w:ascii="optos " w:hAnsi="optos " w:eastAsia="Gautami" w:cs="optos "/>
          <w:sz w:val="30"/>
          <w:sz w:val="30"/>
          <w:szCs w:val="30"/>
        </w:rPr>
        <w:t>చల్లని అనుభూతి</w:t>
      </w:r>
      <w:r>
        <w:rPr>
          <w:rFonts w:eastAsia="Gautami" w:cs="optos " w:ascii="optos " w:hAnsi="optos "/>
          <w:sz w:val="30"/>
          <w:szCs w:val="30"/>
        </w:rPr>
        <w:t xml:space="preserve">(feel)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పొం</w:t>
      </w:r>
      <w:r>
        <w:rPr>
          <w:rFonts w:ascii="optos " w:hAnsi="optos " w:eastAsia="Gautami" w:cs="optos "/>
          <w:sz w:val="30"/>
          <w:sz w:val="30"/>
          <w:szCs w:val="30"/>
        </w:rPr>
        <w:t>దడానికి ధ్యానం</w:t>
      </w:r>
      <w:r>
        <w:rPr>
          <w:rFonts w:eastAsia="Gautami" w:cs="optos " w:ascii="optos " w:hAnsi="optos "/>
          <w:sz w:val="30"/>
          <w:szCs w:val="30"/>
        </w:rPr>
        <w:t xml:space="preserve">(meditation) </w:t>
      </w:r>
      <w:r>
        <w:rPr>
          <w:rFonts w:ascii="optos " w:hAnsi="optos " w:eastAsia="Gautami" w:cs="optos "/>
          <w:sz w:val="30"/>
          <w:sz w:val="30"/>
          <w:szCs w:val="30"/>
        </w:rPr>
        <w:t>ద్వారా వారికి మార్గనిర్దేశం చే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>సా</w:t>
      </w:r>
      <w:r>
        <w:rPr>
          <w:rFonts w:ascii="optos " w:hAnsi="optos " w:eastAsia="Gautami" w:cs="optos "/>
          <w:sz w:val="30"/>
          <w:sz w:val="30"/>
          <w:szCs w:val="30"/>
        </w:rPr>
        <w:t>రు</w:t>
      </w:r>
      <w:r>
        <w:rPr>
          <w:rFonts w:eastAsia="Gautami" w:cs="optos " w:ascii="optos " w:hAnsi="optos "/>
          <w:sz w:val="30"/>
          <w:szCs w:val="30"/>
        </w:rPr>
        <w:t>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rPr>
          <w:rFonts w:ascii="optos " w:hAnsi="optos " w:cs="optos "/>
        </w:rPr>
      </w:pPr>
      <w:r>
        <w:rPr>
          <w:rFonts w:cs="optos " w:ascii="optos " w:hAnsi="optos "/>
          <w:sz w:val="30"/>
          <w:szCs w:val="30"/>
        </w:rPr>
        <w:t>Overall, the speech aims to present</w:t>
      </w:r>
      <w:r>
        <w:rPr>
          <w:rFonts w:cs="optos " w:ascii="optos " w:hAnsi="optos "/>
          <w:sz w:val="30"/>
          <w:szCs w:val="30"/>
        </w:rPr>
        <w:t xml:space="preserve"> (describe)</w:t>
      </w:r>
      <w:r>
        <w:rPr>
          <w:rFonts w:cs="optos " w:ascii="optos " w:hAnsi="optos "/>
          <w:sz w:val="30"/>
          <w:szCs w:val="30"/>
        </w:rPr>
        <w:t xml:space="preserve"> Sahaja Yoga as a scientific and accessible path to self-realization, offering a deeper understanding of human potential and the divine power within.</w:t>
      </w:r>
    </w:p>
    <w:p>
      <w:pPr>
        <w:pStyle w:val="normal11"/>
        <w:rPr>
          <w:rFonts w:ascii="optos " w:hAnsi="optos " w:cs="optos "/>
          <w:sz w:val="30"/>
          <w:szCs w:val="30"/>
        </w:rPr>
      </w:pPr>
      <w:r>
        <w:rPr>
          <w:rFonts w:cs="optos " w:ascii="optos " w:hAnsi="optos "/>
          <w:sz w:val="30"/>
          <w:szCs w:val="30"/>
        </w:rPr>
      </w:r>
    </w:p>
    <w:p>
      <w:pPr>
        <w:pStyle w:val="normal11"/>
        <w:spacing w:lineRule="auto" w:line="240" w:before="0" w:after="160"/>
        <w:rPr>
          <w:rFonts w:ascii="optos " w:hAnsi="optos " w:cs="optos "/>
        </w:rPr>
      </w:pPr>
      <w:r>
        <w:rPr>
          <w:rFonts w:ascii="optos " w:hAnsi="optos " w:eastAsia="Gautami" w:cs="optos "/>
          <w:sz w:val="30"/>
          <w:sz w:val="30"/>
          <w:szCs w:val="30"/>
        </w:rPr>
        <w:t>మొత్తంమీద</w:t>
      </w:r>
      <w:r>
        <w:rPr>
          <w:rFonts w:ascii="optos " w:hAnsi="optos " w:cs="optos "/>
          <w:sz w:val="30"/>
          <w:sz w:val="30"/>
          <w:szCs w:val="30"/>
        </w:rPr>
        <w:t xml:space="preserve"> ఈ </w:t>
      </w:r>
      <w:r>
        <w:rPr>
          <w:rFonts w:ascii="optos " w:hAnsi="optos " w:eastAsia="Gautami" w:cs="optos "/>
          <w:sz w:val="30"/>
          <w:sz w:val="30"/>
          <w:szCs w:val="30"/>
        </w:rPr>
        <w:t>ప్రసంగం</w:t>
      </w:r>
      <w:r>
        <w:rPr>
          <w:rFonts w:eastAsia="Gautami" w:cs="optos " w:ascii="optos " w:hAnsi="optos "/>
          <w:sz w:val="30"/>
          <w:szCs w:val="30"/>
        </w:rPr>
        <w:t xml:space="preserve">(speech) </w:t>
      </w:r>
      <w:r>
        <w:rPr>
          <w:rFonts w:ascii="optos " w:hAnsi="optos " w:eastAsia="Gautami" w:cs="optos "/>
          <w:sz w:val="30"/>
          <w:sz w:val="30"/>
          <w:szCs w:val="30"/>
        </w:rPr>
        <w:t>సహజ యో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గం </w:t>
      </w:r>
      <w:r>
        <w:rPr>
          <w:rFonts w:ascii="optos " w:hAnsi="optos " w:eastAsia="Gautami" w:cs="optos "/>
          <w:sz w:val="30"/>
          <w:sz w:val="30"/>
          <w:szCs w:val="30"/>
        </w:rPr>
        <w:t>ఆత్మ</w:t>
      </w:r>
      <w:r>
        <w:rPr>
          <w:rFonts w:eastAsia="Gautami" w:cs="optos " w:ascii="optos " w:hAnsi="optos "/>
          <w:sz w:val="30"/>
          <w:szCs w:val="30"/>
        </w:rPr>
        <w:t>-</w:t>
      </w:r>
      <w:r>
        <w:rPr>
          <w:rFonts w:ascii="optos " w:hAnsi="optos " w:eastAsia="Gautami" w:cs="optos "/>
          <w:sz w:val="30"/>
          <w:sz w:val="30"/>
          <w:szCs w:val="30"/>
        </w:rPr>
        <w:t>సాక్షాత్కారానికి శాస్త్రీయ</w:t>
      </w:r>
      <w:r>
        <w:rPr>
          <w:rFonts w:eastAsia="Gautami" w:cs="optos " w:ascii="optos " w:hAnsi="optos "/>
          <w:sz w:val="30"/>
          <w:szCs w:val="30"/>
        </w:rPr>
        <w:t xml:space="preserve">(scientific)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మరియు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అందరికీ అందుబాటులో ఉండే </w:t>
      </w:r>
      <w:r>
        <w:rPr>
          <w:rFonts w:ascii="optos " w:hAnsi="optos " w:eastAsia="Gautami" w:cs="optos "/>
          <w:color w:val="000000"/>
          <w:sz w:val="30"/>
          <w:sz w:val="30"/>
          <w:szCs w:val="30"/>
        </w:rPr>
        <w:t>మార్గ</w:t>
      </w:r>
      <w:r>
        <w:rPr>
          <w:rFonts w:ascii="optos " w:hAnsi="optos " w:eastAsia="Gautami" w:cs="optos "/>
          <w:color w:val="000000"/>
          <w:sz w:val="30"/>
          <w:sz w:val="30"/>
          <w:szCs w:val="30"/>
          <w:lang w:bidi="te-IN"/>
        </w:rPr>
        <w:t>మని తెలియజేస్తుంది</w:t>
      </w:r>
      <w:r>
        <w:rPr>
          <w:rFonts w:eastAsia="Gautami" w:cs="optos " w:ascii="optos " w:hAnsi="optos "/>
          <w:color w:val="000000"/>
          <w:sz w:val="30"/>
          <w:szCs w:val="30"/>
          <w:lang w:bidi="te-IN"/>
        </w:rPr>
        <w:t>.</w:t>
      </w:r>
      <w:r>
        <w:rPr>
          <w:rFonts w:eastAsia="Gautami" w:cs="optos " w:ascii="optos " w:hAnsi="optos "/>
          <w:color w:val="FF0000"/>
          <w:sz w:val="30"/>
          <w:szCs w:val="30"/>
          <w:lang w:bidi="te-IN"/>
        </w:rPr>
        <w:t xml:space="preserve"> </w:t>
      </w:r>
      <w:r>
        <w:rPr>
          <w:rFonts w:cs="optos " w:ascii="optos " w:hAnsi="optos "/>
          <w:sz w:val="30"/>
          <w:szCs w:val="30"/>
        </w:rPr>
        <w:t xml:space="preserve"> </w:t>
      </w:r>
      <w:r>
        <w:rPr>
          <w:rFonts w:ascii="optos " w:hAnsi="optos " w:eastAsia="Gautami" w:cs="optos "/>
          <w:sz w:val="30"/>
          <w:sz w:val="30"/>
          <w:szCs w:val="30"/>
        </w:rPr>
        <w:t>మానవ సా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మర్థ్యం </w:t>
      </w:r>
      <w:r>
        <w:rPr>
          <w:rFonts w:eastAsia="Gautami" w:cs="optos " w:ascii="optos " w:hAnsi="optos "/>
          <w:sz w:val="30"/>
          <w:szCs w:val="30"/>
        </w:rPr>
        <w:t xml:space="preserve">(capacity; ability) </w:t>
      </w:r>
      <w:r>
        <w:rPr>
          <w:rFonts w:ascii="optos " w:hAnsi="optos " w:eastAsia="Gautami" w:cs="optos "/>
          <w:sz w:val="30"/>
          <w:sz w:val="30"/>
          <w:szCs w:val="30"/>
        </w:rPr>
        <w:t xml:space="preserve">మరియు </w:t>
      </w:r>
      <w:r>
        <w:rPr>
          <w:rFonts w:ascii="optos " w:hAnsi="optos " w:eastAsia="Gautami" w:cs="optos "/>
          <w:sz w:val="30"/>
          <w:sz w:val="30"/>
          <w:szCs w:val="30"/>
          <w:lang w:bidi="te-IN"/>
        </w:rPr>
        <w:t xml:space="preserve">మనలో </w:t>
      </w:r>
      <w:r>
        <w:rPr>
          <w:rFonts w:ascii="optos " w:hAnsi="optos " w:eastAsia="Gautami" w:cs="optos "/>
          <w:sz w:val="30"/>
          <w:sz w:val="30"/>
          <w:szCs w:val="30"/>
        </w:rPr>
        <w:t>ఉన్న దైవిక శక్తి గురించి లోతైన</w:t>
      </w:r>
      <w:r>
        <w:rPr>
          <w:rFonts w:eastAsia="Gautami" w:cs="optos " w:ascii="optos " w:hAnsi="optos "/>
          <w:sz w:val="30"/>
          <w:szCs w:val="30"/>
        </w:rPr>
        <w:t xml:space="preserve">(deep) </w:t>
      </w:r>
      <w:r>
        <w:rPr>
          <w:rFonts w:ascii="optos " w:hAnsi="optos " w:eastAsia="Gautami" w:cs="optos "/>
          <w:sz w:val="30"/>
          <w:sz w:val="30"/>
          <w:szCs w:val="30"/>
        </w:rPr>
        <w:t>అవగాహనను</w:t>
      </w:r>
      <w:r>
        <w:rPr>
          <w:rFonts w:eastAsia="Gautami" w:cs="optos " w:ascii="optos " w:hAnsi="optos "/>
          <w:sz w:val="30"/>
          <w:szCs w:val="30"/>
        </w:rPr>
        <w:t xml:space="preserve">(understanding) </w:t>
      </w:r>
      <w:r>
        <w:rPr>
          <w:rFonts w:ascii="optos " w:hAnsi="optos " w:eastAsia="Gautami" w:cs="optos "/>
          <w:sz w:val="30"/>
          <w:sz w:val="30"/>
          <w:szCs w:val="30"/>
        </w:rPr>
        <w:t>అందిస్తుంది</w:t>
      </w:r>
      <w:r>
        <w:rPr>
          <w:rFonts w:eastAsia="Gautami" w:cs="optos " w:ascii="optos " w:hAnsi="optos "/>
          <w:sz w:val="30"/>
          <w:szCs w:val="30"/>
        </w:rPr>
        <w:t>(provides).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auto"/>
    <w:pitch w:val="variable"/>
  </w:font>
  <w:font w:name="Aptos Display"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optos 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244c8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1"/>
    <w:next w:val="normal11"/>
    <w:link w:val="Heading1Char"/>
    <w:uiPriority w:val="9"/>
    <w:qFormat/>
    <w:rsid w:val="006244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11"/>
    <w:next w:val="normal11"/>
    <w:link w:val="Heading2Char"/>
    <w:uiPriority w:val="9"/>
    <w:semiHidden/>
    <w:unhideWhenUsed/>
    <w:qFormat/>
    <w:rsid w:val="006244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11"/>
    <w:next w:val="normal11"/>
    <w:link w:val="Heading3Char"/>
    <w:uiPriority w:val="9"/>
    <w:semiHidden/>
    <w:unhideWhenUsed/>
    <w:qFormat/>
    <w:rsid w:val="006244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11"/>
    <w:next w:val="normal11"/>
    <w:link w:val="Heading4Char"/>
    <w:uiPriority w:val="9"/>
    <w:semiHidden/>
    <w:unhideWhenUsed/>
    <w:qFormat/>
    <w:rsid w:val="006244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11"/>
    <w:next w:val="normal11"/>
    <w:link w:val="Heading5Char"/>
    <w:uiPriority w:val="9"/>
    <w:semiHidden/>
    <w:unhideWhenUsed/>
    <w:qFormat/>
    <w:rsid w:val="006244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11"/>
    <w:next w:val="normal11"/>
    <w:link w:val="Heading6Char"/>
    <w:uiPriority w:val="9"/>
    <w:semiHidden/>
    <w:unhideWhenUsed/>
    <w:qFormat/>
    <w:rsid w:val="006244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11"/>
    <w:next w:val="normal11"/>
    <w:link w:val="Heading7Char"/>
    <w:uiPriority w:val="9"/>
    <w:semiHidden/>
    <w:unhideWhenUsed/>
    <w:qFormat/>
    <w:rsid w:val="006244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11"/>
    <w:next w:val="normal11"/>
    <w:link w:val="Heading8Char"/>
    <w:uiPriority w:val="9"/>
    <w:semiHidden/>
    <w:unhideWhenUsed/>
    <w:qFormat/>
    <w:rsid w:val="006244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11"/>
    <w:next w:val="normal11"/>
    <w:link w:val="Heading9Char"/>
    <w:uiPriority w:val="9"/>
    <w:semiHidden/>
    <w:unhideWhenUsed/>
    <w:qFormat/>
    <w:rsid w:val="006244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244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244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244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244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244c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244c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244c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244c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244c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244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244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244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244c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244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244c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Mang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1"/>
    <w:next w:val="normal11"/>
    <w:link w:val="TitleChar"/>
    <w:uiPriority w:val="10"/>
    <w:qFormat/>
    <w:rsid w:val="006244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6244c8"/>
    <w:pPr/>
    <w:rPr>
      <w:color w:val="595959"/>
      <w:sz w:val="28"/>
      <w:szCs w:val="28"/>
    </w:rPr>
  </w:style>
  <w:style w:type="paragraph" w:styleId="Quote">
    <w:name w:val="Quote"/>
    <w:basedOn w:val="normal11"/>
    <w:next w:val="normal11"/>
    <w:link w:val="QuoteChar"/>
    <w:uiPriority w:val="29"/>
    <w:qFormat/>
    <w:rsid w:val="006244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11"/>
    <w:uiPriority w:val="34"/>
    <w:qFormat/>
    <w:rsid w:val="006244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11"/>
    <w:next w:val="normal11"/>
    <w:link w:val="IntenseQuoteChar"/>
    <w:uiPriority w:val="30"/>
    <w:qFormat/>
    <w:rsid w:val="00624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reformattedText">
    <w:name w:val="Preformatted Text"/>
    <w:basedOn w:val="normal1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1q7d4uiW+GuefIK2lHEu/HsRu6g==">CgMxLjA4AHIhMXg2NHM4WldBWDAyemVDWjI3OXBoLWVZTG5zM19wMVNE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LibreOffice/24.8.0.3$Windows_X86_64 LibreOffice_project/0bdf1299c94fe897b119f97f3c613e9dca6be583</Application>
  <AppVersion>15.0000</AppVersion>
  <Pages>5</Pages>
  <Words>699</Words>
  <Characters>3965</Characters>
  <CharactersWithSpaces>4651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2024-09-12T19:07:00Z</dcterms:created>
  <dc:creator>Sunitha Basodi</dc:creator>
  <dc:description/>
  <dc:language>en-US</dc:language>
  <cp:lastModifiedBy/>
  <dcterms:modified xsi:type="dcterms:W3CDTF">2024-10-10T10:49:45Z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